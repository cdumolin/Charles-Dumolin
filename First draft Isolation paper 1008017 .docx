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A49" w:rsidRPr="003920C5" w:rsidRDefault="00645019" w:rsidP="003920C5">
      <w:pPr>
        <w:autoSpaceDE w:val="0"/>
        <w:autoSpaceDN w:val="0"/>
        <w:adjustRightInd w:val="0"/>
        <w:spacing w:after="0" w:line="480" w:lineRule="auto"/>
        <w:jc w:val="both"/>
        <w:rPr>
          <w:rFonts w:cs="Times New Roman"/>
          <w:b/>
          <w:sz w:val="24"/>
          <w:szCs w:val="24"/>
          <w:u w:val="single"/>
          <w:lang w:val="en-US"/>
        </w:rPr>
      </w:pPr>
      <w:r>
        <w:rPr>
          <w:rFonts w:cs="Times New Roman"/>
          <w:b/>
          <w:sz w:val="24"/>
          <w:szCs w:val="24"/>
          <w:u w:val="single"/>
          <w:lang w:val="en-US"/>
        </w:rPr>
        <w:t>Enrichment and i</w:t>
      </w:r>
      <w:r w:rsidR="001C0A49" w:rsidRPr="003920C5">
        <w:rPr>
          <w:rFonts w:cs="Times New Roman"/>
          <w:b/>
          <w:sz w:val="24"/>
          <w:szCs w:val="24"/>
          <w:u w:val="single"/>
          <w:lang w:val="en-US"/>
        </w:rPr>
        <w:t>solation of H</w:t>
      </w:r>
      <w:r w:rsidR="00B55EE5" w:rsidRPr="003920C5">
        <w:rPr>
          <w:rFonts w:cs="Times New Roman"/>
          <w:b/>
          <w:sz w:val="24"/>
          <w:szCs w:val="24"/>
          <w:u w:val="single"/>
          <w:lang w:val="en-US"/>
        </w:rPr>
        <w:t>ydrogen-</w:t>
      </w:r>
      <w:r w:rsidR="00B74DBE" w:rsidRPr="003920C5">
        <w:rPr>
          <w:rFonts w:cs="Times New Roman"/>
          <w:b/>
          <w:sz w:val="24"/>
          <w:szCs w:val="24"/>
          <w:u w:val="single"/>
          <w:lang w:val="en-US"/>
        </w:rPr>
        <w:t xml:space="preserve">Oxidizing bacteria and heterotrophs from </w:t>
      </w:r>
      <w:r w:rsidR="00B55EE5" w:rsidRPr="003920C5">
        <w:rPr>
          <w:rFonts w:cs="Times New Roman"/>
          <w:b/>
          <w:sz w:val="24"/>
          <w:szCs w:val="24"/>
          <w:u w:val="single"/>
          <w:lang w:val="en-US"/>
        </w:rPr>
        <w:t>soil</w:t>
      </w:r>
    </w:p>
    <w:p w:rsidR="001C0A49" w:rsidRPr="003920C5" w:rsidRDefault="001C0A49" w:rsidP="003920C5">
      <w:pPr>
        <w:autoSpaceDE w:val="0"/>
        <w:autoSpaceDN w:val="0"/>
        <w:adjustRightInd w:val="0"/>
        <w:spacing w:after="0" w:line="480" w:lineRule="auto"/>
        <w:jc w:val="both"/>
        <w:rPr>
          <w:rFonts w:cs="Times New Roman"/>
          <w:sz w:val="24"/>
          <w:szCs w:val="24"/>
          <w:lang w:val="en-US"/>
        </w:rPr>
      </w:pPr>
    </w:p>
    <w:p w:rsidR="0069018E" w:rsidRPr="00392016" w:rsidRDefault="0069018E" w:rsidP="003920C5">
      <w:pPr>
        <w:autoSpaceDE w:val="0"/>
        <w:autoSpaceDN w:val="0"/>
        <w:adjustRightInd w:val="0"/>
        <w:spacing w:after="0" w:line="480" w:lineRule="auto"/>
        <w:jc w:val="both"/>
        <w:rPr>
          <w:rFonts w:eastAsia="Calibri" w:cs="Times New Roman"/>
          <w:bCs/>
          <w:sz w:val="24"/>
          <w:szCs w:val="24"/>
          <w:vertAlign w:val="superscript"/>
          <w:lang w:val="en-US"/>
        </w:rPr>
      </w:pPr>
      <w:r w:rsidRPr="00392016">
        <w:rPr>
          <w:rFonts w:cs="Times New Roman"/>
          <w:sz w:val="24"/>
          <w:szCs w:val="24"/>
          <w:lang w:val="en-US"/>
        </w:rPr>
        <w:t>Elham Ehsani</w:t>
      </w:r>
      <w:r w:rsidRPr="00392016">
        <w:rPr>
          <w:rFonts w:cs="Times New Roman"/>
          <w:sz w:val="24"/>
          <w:szCs w:val="24"/>
          <w:vertAlign w:val="superscript"/>
          <w:lang w:val="en-US"/>
        </w:rPr>
        <w:t>1</w:t>
      </w:r>
      <w:r w:rsidRPr="00392016">
        <w:rPr>
          <w:rFonts w:cs="Times New Roman"/>
          <w:sz w:val="24"/>
          <w:szCs w:val="24"/>
          <w:lang w:val="en-US"/>
        </w:rPr>
        <w:t>, Charles Dumolin</w:t>
      </w:r>
      <w:r w:rsidRPr="00392016">
        <w:rPr>
          <w:rFonts w:cs="Times New Roman"/>
          <w:sz w:val="24"/>
          <w:szCs w:val="24"/>
          <w:vertAlign w:val="superscript"/>
          <w:lang w:val="en-US"/>
        </w:rPr>
        <w:t>2</w:t>
      </w:r>
      <w:r w:rsidRPr="00392016">
        <w:rPr>
          <w:rFonts w:cs="Times New Roman"/>
          <w:sz w:val="24"/>
          <w:szCs w:val="24"/>
          <w:lang w:val="en-US"/>
        </w:rPr>
        <w:t xml:space="preserve">, </w:t>
      </w:r>
      <w:r w:rsidR="00392016" w:rsidRPr="00392016">
        <w:rPr>
          <w:rFonts w:eastAsia="Calibri" w:cs="Times New Roman"/>
          <w:bCs/>
          <w:sz w:val="24"/>
          <w:szCs w:val="24"/>
          <w:lang w:val="en-US"/>
        </w:rPr>
        <w:t>Silvio Matassa</w:t>
      </w:r>
      <w:r w:rsidR="007F2824">
        <w:rPr>
          <w:rFonts w:eastAsia="Calibri" w:cs="Times New Roman"/>
          <w:bCs/>
          <w:sz w:val="24"/>
          <w:szCs w:val="24"/>
          <w:vertAlign w:val="superscript"/>
          <w:lang w:val="en-US"/>
        </w:rPr>
        <w:t>3</w:t>
      </w:r>
      <w:r w:rsidRPr="00392016">
        <w:rPr>
          <w:rFonts w:eastAsia="Calibri" w:cs="Times New Roman"/>
          <w:bCs/>
          <w:sz w:val="24"/>
          <w:szCs w:val="24"/>
          <w:lang w:val="en-US"/>
        </w:rPr>
        <w:t xml:space="preserve">, </w:t>
      </w:r>
      <w:r w:rsidR="00392016" w:rsidRPr="00392016">
        <w:rPr>
          <w:lang w:val="en-US"/>
        </w:rPr>
        <w:t>Aurlien Calrier</w:t>
      </w:r>
      <w:r w:rsidR="00392016">
        <w:rPr>
          <w:vertAlign w:val="superscript"/>
          <w:lang w:val="en-US"/>
        </w:rPr>
        <w:t>2</w:t>
      </w:r>
      <w:r w:rsidRPr="00392016">
        <w:rPr>
          <w:rFonts w:eastAsia="Calibri" w:cs="Times New Roman"/>
          <w:bCs/>
          <w:sz w:val="24"/>
          <w:szCs w:val="24"/>
          <w:lang w:val="en-US"/>
        </w:rPr>
        <w:t>, Peter Vandamme</w:t>
      </w:r>
      <w:r w:rsidRPr="00392016">
        <w:rPr>
          <w:rFonts w:eastAsia="Calibri" w:cs="Times New Roman"/>
          <w:bCs/>
          <w:sz w:val="24"/>
          <w:szCs w:val="24"/>
          <w:vertAlign w:val="superscript"/>
          <w:lang w:val="en-US"/>
        </w:rPr>
        <w:t>2</w:t>
      </w:r>
      <w:r w:rsidRPr="00392016">
        <w:rPr>
          <w:rFonts w:eastAsia="Calibri" w:cs="Times New Roman"/>
          <w:bCs/>
          <w:sz w:val="24"/>
          <w:szCs w:val="24"/>
          <w:lang w:val="en-US"/>
        </w:rPr>
        <w:t>, Nico Boon</w:t>
      </w:r>
      <w:r w:rsidRPr="00392016">
        <w:rPr>
          <w:rFonts w:eastAsia="Calibri" w:cs="Times New Roman"/>
          <w:bCs/>
          <w:sz w:val="24"/>
          <w:szCs w:val="24"/>
          <w:vertAlign w:val="superscript"/>
          <w:lang w:val="en-US"/>
        </w:rPr>
        <w:t>1*</w:t>
      </w:r>
    </w:p>
    <w:p w:rsidR="00E74199" w:rsidRPr="00392016" w:rsidRDefault="00E74199" w:rsidP="003920C5">
      <w:pPr>
        <w:autoSpaceDE w:val="0"/>
        <w:autoSpaceDN w:val="0"/>
        <w:adjustRightInd w:val="0"/>
        <w:spacing w:after="0" w:line="480" w:lineRule="auto"/>
        <w:jc w:val="both"/>
        <w:rPr>
          <w:rFonts w:eastAsia="Calibri" w:cs="Times New Roman"/>
          <w:bCs/>
          <w:sz w:val="24"/>
          <w:szCs w:val="24"/>
          <w:vertAlign w:val="superscript"/>
          <w:lang w:val="en-US"/>
        </w:rPr>
      </w:pPr>
    </w:p>
    <w:p w:rsidR="0069018E" w:rsidRPr="003920C5" w:rsidRDefault="0069018E" w:rsidP="003920C5">
      <w:pPr>
        <w:spacing w:line="480" w:lineRule="auto"/>
        <w:rPr>
          <w:rFonts w:cs="Times New Roman"/>
          <w:sz w:val="24"/>
          <w:szCs w:val="24"/>
          <w:lang w:val="en-US"/>
        </w:rPr>
      </w:pPr>
      <w:r w:rsidRPr="003920C5">
        <w:rPr>
          <w:rFonts w:cs="Times New Roman"/>
          <w:sz w:val="24"/>
          <w:szCs w:val="24"/>
          <w:vertAlign w:val="superscript"/>
          <w:lang w:val="en-US"/>
        </w:rPr>
        <w:t>1</w:t>
      </w:r>
      <w:r w:rsidRPr="003920C5">
        <w:rPr>
          <w:rFonts w:cs="Times New Roman"/>
          <w:sz w:val="24"/>
          <w:szCs w:val="24"/>
          <w:lang w:val="en-US"/>
        </w:rPr>
        <w:t xml:space="preserve">Center for Microbial Ecology and Technology (CMET), Coupure Links 653, </w:t>
      </w:r>
      <w:r w:rsidR="00111C33" w:rsidRPr="003920C5">
        <w:rPr>
          <w:rFonts w:cs="Times New Roman"/>
          <w:sz w:val="24"/>
          <w:szCs w:val="24"/>
          <w:lang w:val="en-US"/>
        </w:rPr>
        <w:t>B-</w:t>
      </w:r>
      <w:r w:rsidRPr="003920C5">
        <w:rPr>
          <w:rFonts w:cs="Times New Roman"/>
          <w:sz w:val="24"/>
          <w:szCs w:val="24"/>
          <w:lang w:val="en-US"/>
        </w:rPr>
        <w:t>9000 Gent, Belgium</w:t>
      </w:r>
    </w:p>
    <w:p w:rsidR="0069018E" w:rsidRPr="003920C5" w:rsidRDefault="0069018E" w:rsidP="003920C5">
      <w:pPr>
        <w:autoSpaceDE w:val="0"/>
        <w:autoSpaceDN w:val="0"/>
        <w:adjustRightInd w:val="0"/>
        <w:spacing w:after="0" w:line="480" w:lineRule="auto"/>
        <w:jc w:val="both"/>
        <w:rPr>
          <w:rFonts w:cs="Times New Roman"/>
          <w:sz w:val="24"/>
          <w:szCs w:val="24"/>
          <w:lang w:val="en-US"/>
        </w:rPr>
      </w:pPr>
      <w:r w:rsidRPr="003920C5">
        <w:rPr>
          <w:rFonts w:cs="Times New Roman"/>
          <w:sz w:val="24"/>
          <w:szCs w:val="24"/>
          <w:vertAlign w:val="superscript"/>
          <w:lang w:val="en-US"/>
        </w:rPr>
        <w:t>2</w:t>
      </w:r>
      <w:r w:rsidRPr="003920C5">
        <w:rPr>
          <w:rFonts w:cs="Times New Roman"/>
          <w:sz w:val="24"/>
          <w:szCs w:val="24"/>
          <w:lang w:val="en-US"/>
        </w:rPr>
        <w:t>Laboratory for Microbiology, Gent University, K. L. Ledeganckstraat 35, B-9000 Gent, Belgium</w:t>
      </w:r>
    </w:p>
    <w:p w:rsidR="00EA3841" w:rsidRPr="003920C5" w:rsidRDefault="00EA3841" w:rsidP="003920C5">
      <w:pPr>
        <w:autoSpaceDE w:val="0"/>
        <w:autoSpaceDN w:val="0"/>
        <w:adjustRightInd w:val="0"/>
        <w:spacing w:after="0" w:line="480" w:lineRule="auto"/>
        <w:jc w:val="both"/>
        <w:rPr>
          <w:rFonts w:cs="Times New Roman"/>
          <w:b/>
          <w:sz w:val="24"/>
          <w:szCs w:val="24"/>
          <w:lang w:val="en-US"/>
        </w:rPr>
      </w:pPr>
    </w:p>
    <w:p w:rsidR="00E74199" w:rsidRPr="003920C5" w:rsidRDefault="00E74199" w:rsidP="003920C5">
      <w:pPr>
        <w:spacing w:line="480" w:lineRule="auto"/>
        <w:jc w:val="both"/>
        <w:rPr>
          <w:rStyle w:val="Regelnummer"/>
          <w:rFonts w:cs="Times New Roman"/>
          <w:sz w:val="24"/>
          <w:szCs w:val="24"/>
          <w:lang w:val="en-US"/>
        </w:rPr>
      </w:pPr>
      <w:r w:rsidRPr="003920C5">
        <w:rPr>
          <w:rFonts w:cs="Times New Roman"/>
          <w:sz w:val="24"/>
          <w:szCs w:val="24"/>
          <w:lang w:val="en-US"/>
        </w:rPr>
        <w:t xml:space="preserve">* Corresponding author: Nico Boon, Ghent University; Faculty of Bioscience Engineering; Center for Microbial Ecology and Technology (CMET); Coupure Links 653; B-9000 Gent, Belgium; phone: +32 (0)9 264 59 76; fax: +32 (0)9 264 62 48; E-mail: </w:t>
      </w:r>
      <w:r w:rsidR="006A394B">
        <w:fldChar w:fldCharType="begin"/>
      </w:r>
      <w:r w:rsidR="006A394B" w:rsidRPr="00006CD1">
        <w:rPr>
          <w:lang w:val="en-US"/>
          <w:rPrChange w:id="0" w:author="Charles Dumolin" w:date="2017-08-27T19:53:00Z">
            <w:rPr/>
          </w:rPrChange>
        </w:rPr>
        <w:instrText xml:space="preserve"> HYPERLINK "mailto:Nico.Boon@UGent.be" </w:instrText>
      </w:r>
      <w:r w:rsidR="006A394B">
        <w:fldChar w:fldCharType="separate"/>
      </w:r>
      <w:r w:rsidRPr="003920C5">
        <w:rPr>
          <w:rStyle w:val="Hyperlink"/>
          <w:rFonts w:cs="Times New Roman"/>
          <w:sz w:val="24"/>
          <w:szCs w:val="24"/>
          <w:lang w:val="en-US"/>
        </w:rPr>
        <w:t>Nico.Boon@UGent.be</w:t>
      </w:r>
      <w:r w:rsidR="006A394B">
        <w:rPr>
          <w:rStyle w:val="Hyperlink"/>
          <w:rFonts w:cs="Times New Roman"/>
          <w:sz w:val="24"/>
          <w:szCs w:val="24"/>
          <w:lang w:val="en-US"/>
        </w:rPr>
        <w:fldChar w:fldCharType="end"/>
      </w:r>
      <w:r w:rsidRPr="003920C5">
        <w:rPr>
          <w:rFonts w:cs="Times New Roman"/>
          <w:sz w:val="24"/>
          <w:szCs w:val="24"/>
          <w:lang w:val="en-US"/>
        </w:rPr>
        <w:t xml:space="preserve">; Webpage: </w:t>
      </w:r>
      <w:r w:rsidR="006A394B">
        <w:fldChar w:fldCharType="begin"/>
      </w:r>
      <w:r w:rsidR="006A394B" w:rsidRPr="00006CD1">
        <w:rPr>
          <w:lang w:val="en-US"/>
          <w:rPrChange w:id="1" w:author="Charles Dumolin" w:date="2017-08-27T19:53:00Z">
            <w:rPr/>
          </w:rPrChange>
        </w:rPr>
        <w:instrText xml:space="preserve"> HYPERLINK "http://www.cmet.UGent.be" </w:instrText>
      </w:r>
      <w:r w:rsidR="006A394B">
        <w:fldChar w:fldCharType="separate"/>
      </w:r>
      <w:r w:rsidRPr="003920C5">
        <w:rPr>
          <w:rStyle w:val="Hyperlink"/>
          <w:rFonts w:cs="Times New Roman"/>
          <w:sz w:val="24"/>
          <w:szCs w:val="24"/>
          <w:lang w:val="en-US"/>
        </w:rPr>
        <w:t>www.cmet.UGent.be</w:t>
      </w:r>
      <w:r w:rsidR="006A394B">
        <w:rPr>
          <w:rStyle w:val="Hyperlink"/>
          <w:rFonts w:cs="Times New Roman"/>
          <w:sz w:val="24"/>
          <w:szCs w:val="24"/>
          <w:lang w:val="en-US"/>
        </w:rPr>
        <w:fldChar w:fldCharType="end"/>
      </w:r>
      <w:r w:rsidRPr="003920C5">
        <w:rPr>
          <w:rFonts w:cs="Times New Roman"/>
          <w:sz w:val="24"/>
          <w:szCs w:val="24"/>
          <w:lang w:val="en-US"/>
        </w:rPr>
        <w:t>.</w:t>
      </w:r>
    </w:p>
    <w:p w:rsidR="0099675D" w:rsidRDefault="0099675D" w:rsidP="003920C5">
      <w:pPr>
        <w:autoSpaceDE w:val="0"/>
        <w:autoSpaceDN w:val="0"/>
        <w:adjustRightInd w:val="0"/>
        <w:spacing w:after="0" w:line="480" w:lineRule="auto"/>
        <w:jc w:val="both"/>
        <w:rPr>
          <w:rFonts w:cs="Times New Roman"/>
          <w:b/>
          <w:sz w:val="24"/>
          <w:szCs w:val="24"/>
          <w:lang w:val="en-US"/>
        </w:rPr>
        <w:sectPr w:rsidR="0099675D" w:rsidSect="001C0A49">
          <w:pgSz w:w="11906" w:h="16838"/>
          <w:pgMar w:top="1417" w:right="1417" w:bottom="1417" w:left="1417" w:header="708" w:footer="708" w:gutter="0"/>
          <w:lnNumType w:countBy="1" w:restart="continuous"/>
          <w:cols w:space="708"/>
          <w:docGrid w:linePitch="360"/>
        </w:sectPr>
      </w:pPr>
    </w:p>
    <w:p w:rsidR="001C0A49" w:rsidRPr="00135A03" w:rsidRDefault="001C0A49" w:rsidP="003920C5">
      <w:pPr>
        <w:autoSpaceDE w:val="0"/>
        <w:autoSpaceDN w:val="0"/>
        <w:adjustRightInd w:val="0"/>
        <w:spacing w:after="0" w:line="480" w:lineRule="auto"/>
        <w:jc w:val="both"/>
        <w:rPr>
          <w:rFonts w:cs="Times New Roman"/>
          <w:b/>
          <w:sz w:val="24"/>
          <w:szCs w:val="24"/>
          <w:u w:val="single"/>
          <w:lang w:val="en-US"/>
        </w:rPr>
      </w:pPr>
      <w:r w:rsidRPr="00135A03">
        <w:rPr>
          <w:rFonts w:cs="Times New Roman"/>
          <w:b/>
          <w:sz w:val="24"/>
          <w:szCs w:val="24"/>
          <w:u w:val="single"/>
          <w:lang w:val="en-US"/>
        </w:rPr>
        <w:lastRenderedPageBreak/>
        <w:t>Introduction</w:t>
      </w:r>
      <w:r w:rsidR="00B74DBE" w:rsidRPr="00135A03">
        <w:rPr>
          <w:rFonts w:cs="Times New Roman"/>
          <w:b/>
          <w:sz w:val="24"/>
          <w:szCs w:val="24"/>
          <w:u w:val="single"/>
          <w:lang w:val="en-US"/>
        </w:rPr>
        <w:t>:</w:t>
      </w:r>
    </w:p>
    <w:p w:rsidR="00B74DBE" w:rsidRPr="003920C5" w:rsidRDefault="00B74DBE" w:rsidP="003920C5">
      <w:pPr>
        <w:spacing w:line="480" w:lineRule="auto"/>
        <w:jc w:val="both"/>
        <w:rPr>
          <w:rFonts w:cs="Times New Roman"/>
          <w:sz w:val="24"/>
          <w:szCs w:val="24"/>
          <w:lang w:val="en-US"/>
        </w:rPr>
      </w:pPr>
      <w:r w:rsidRPr="003920C5">
        <w:rPr>
          <w:rFonts w:cs="Times New Roman"/>
          <w:sz w:val="24"/>
          <w:szCs w:val="24"/>
          <w:lang w:val="en-US"/>
        </w:rPr>
        <w:t>Soil is one of the most diverse and important ecosystem on earth</w:t>
      </w:r>
      <w:r w:rsidR="002750C0" w:rsidRPr="003920C5">
        <w:rPr>
          <w:rFonts w:cs="Times New Roman"/>
          <w:sz w:val="24"/>
          <w:szCs w:val="24"/>
          <w:lang w:val="en-US"/>
        </w:rPr>
        <w:t xml:space="preserve"> </w:t>
      </w:r>
      <w:r w:rsidR="001E5F47" w:rsidRPr="003920C5">
        <w:rPr>
          <w:rFonts w:cs="Times New Roman"/>
          <w:sz w:val="24"/>
          <w:szCs w:val="24"/>
          <w:lang w:val="en-US"/>
        </w:rPr>
        <w:fldChar w:fldCharType="begin"/>
      </w:r>
      <w:r w:rsidR="00E524B4">
        <w:rPr>
          <w:rFonts w:cs="Times New Roman"/>
          <w:sz w:val="24"/>
          <w:szCs w:val="24"/>
          <w:lang w:val="en-US"/>
        </w:rPr>
        <w:instrText xml:space="preserve"> ADDIN EN.CITE &lt;EndNote&gt;&lt;Cite&gt;&lt;Author&gt;Young&lt;/Author&gt;&lt;Year&gt;2004&lt;/Year&gt;&lt;RecNum&gt;1&lt;/RecNum&gt;&lt;DisplayText&gt;(1)&lt;/DisplayText&gt;&lt;record&gt;&lt;rec-number&gt;1&lt;/rec-number&gt;&lt;foreign-keys&gt;&lt;key app="EN" db-id="v5v9r9velrf528exsr5x02xhatz0dwvtwv5w" timestamp="1477300032"&gt;1&lt;/key&gt;&lt;/foreign-keys&gt;&lt;ref-type name="Journal Article"&gt;17&lt;/ref-type&gt;&lt;contributors&gt;&lt;authors&gt;&lt;author&gt;Young, I. M.&lt;/author&gt;&lt;author&gt;Crawford, J. W.&lt;/author&gt;&lt;/authors&gt;&lt;/contributors&gt;&lt;auth-address&gt;Scottish Informatics, Mathematics, Biology, and Statistics (SIMBIOS) Centre, University of Abertay, Bell Street, Dundee, DD1 1HG Scotland, UK. imy@tay.ac.uk&lt;/auth-address&gt;&lt;titles&gt;&lt;title&gt;Interactions and self-organization in the soil-microbe complex&lt;/title&gt;&lt;secondary-title&gt;Science&lt;/secondary-title&gt;&lt;/titles&gt;&lt;periodical&gt;&lt;full-title&gt;Science&lt;/full-title&gt;&lt;/periodical&gt;&lt;pages&gt;1634-7&lt;/pages&gt;&lt;volume&gt;304&lt;/volume&gt;&lt;number&gt;5677&lt;/number&gt;&lt;keywords&gt;&lt;keyword&gt;Animals&lt;/keyword&gt;&lt;keyword&gt;Bacteria/genetics/isolation &amp;amp; purification&lt;/keyword&gt;&lt;keyword&gt;*Bacterial Physiological Phenomena&lt;/keyword&gt;&lt;keyword&gt;Bacteriological Techniques&lt;/keyword&gt;&lt;keyword&gt;*Biodiversity&lt;/keyword&gt;&lt;keyword&gt;Biophysical Phenomena&lt;/keyword&gt;&lt;keyword&gt;Biophysics&lt;/keyword&gt;&lt;keyword&gt;Chemistry, Physical&lt;/keyword&gt;&lt;keyword&gt;*Ecosystem&lt;/keyword&gt;&lt;keyword&gt;Environment&lt;/keyword&gt;&lt;keyword&gt;Fractals&lt;/keyword&gt;&lt;keyword&gt;Fungi/genetics/isolation &amp;amp; purification/*physiology&lt;/keyword&gt;&lt;keyword&gt;Models, Biological&lt;/keyword&gt;&lt;keyword&gt;Mycology/methods&lt;/keyword&gt;&lt;keyword&gt;Physicochemical Phenomena&lt;/keyword&gt;&lt;keyword&gt;Soil/analysis&lt;/keyword&gt;&lt;keyword&gt;*Soil Microbiology&lt;/keyword&gt;&lt;/keywords&gt;&lt;dates&gt;&lt;year&gt;2004&lt;/year&gt;&lt;pub-dates&gt;&lt;date&gt;Jun 11&lt;/date&gt;&lt;/pub-dates&gt;&lt;/dates&gt;&lt;isbn&gt;1095-9203 (Electronic)&amp;#xD;0036-8075 (Linking)&lt;/isbn&gt;&lt;accession-num&gt;15192219&lt;/accession-num&gt;&lt;urls&gt;&lt;related-urls&gt;&lt;url&gt;http://www.ncbi.nlm.nih.gov/pubmed/15192219&lt;/url&gt;&lt;/related-urls&gt;&lt;/urls&gt;&lt;electronic-resource-num&gt;10.1126/science.1097394&lt;/electronic-resource-num&gt;&lt;/record&gt;&lt;/Cite&gt;&lt;/EndNote&gt;</w:instrText>
      </w:r>
      <w:r w:rsidR="001E5F47" w:rsidRPr="003920C5">
        <w:rPr>
          <w:rFonts w:cs="Times New Roman"/>
          <w:sz w:val="24"/>
          <w:szCs w:val="24"/>
          <w:lang w:val="en-US"/>
        </w:rPr>
        <w:fldChar w:fldCharType="separate"/>
      </w:r>
      <w:r w:rsidR="00E524B4">
        <w:rPr>
          <w:rFonts w:cs="Times New Roman"/>
          <w:noProof/>
          <w:sz w:val="24"/>
          <w:szCs w:val="24"/>
          <w:lang w:val="en-US"/>
        </w:rPr>
        <w:t>(1)</w:t>
      </w:r>
      <w:r w:rsidR="001E5F47" w:rsidRPr="003920C5">
        <w:rPr>
          <w:rFonts w:cs="Times New Roman"/>
          <w:sz w:val="24"/>
          <w:szCs w:val="24"/>
          <w:lang w:val="en-US"/>
        </w:rPr>
        <w:fldChar w:fldCharType="end"/>
      </w:r>
      <w:r w:rsidR="001E5F47" w:rsidRPr="003920C5">
        <w:rPr>
          <w:rFonts w:cs="Times New Roman"/>
          <w:sz w:val="24"/>
          <w:szCs w:val="24"/>
          <w:lang w:val="en-US"/>
        </w:rPr>
        <w:t xml:space="preserve">. </w:t>
      </w:r>
      <w:r w:rsidR="00D248CB" w:rsidRPr="003920C5">
        <w:rPr>
          <w:rFonts w:cs="Times New Roman"/>
          <w:sz w:val="24"/>
          <w:szCs w:val="24"/>
          <w:lang w:val="en-US"/>
        </w:rPr>
        <w:t xml:space="preserve">Microorganisms play an important role in soil environment such as recycling of </w:t>
      </w:r>
      <w:r w:rsidR="00445105" w:rsidRPr="003920C5">
        <w:rPr>
          <w:rFonts w:cs="Times New Roman"/>
          <w:sz w:val="24"/>
          <w:szCs w:val="24"/>
          <w:lang w:val="en-US"/>
        </w:rPr>
        <w:t>organic compounds (</w:t>
      </w:r>
      <w:r w:rsidR="00D248CB" w:rsidRPr="003920C5">
        <w:rPr>
          <w:rFonts w:cs="Times New Roman"/>
          <w:sz w:val="24"/>
          <w:szCs w:val="24"/>
          <w:lang w:val="en-US"/>
        </w:rPr>
        <w:t>carbon, nitrogen or sulfur</w:t>
      </w:r>
      <w:r w:rsidR="00445105" w:rsidRPr="003920C5">
        <w:rPr>
          <w:rFonts w:cs="Times New Roman"/>
          <w:sz w:val="24"/>
          <w:szCs w:val="24"/>
          <w:lang w:val="en-US"/>
        </w:rPr>
        <w:t>)</w:t>
      </w:r>
      <w:r w:rsidR="00D248CB" w:rsidRPr="003920C5">
        <w:rPr>
          <w:rFonts w:cs="Times New Roman"/>
          <w:sz w:val="24"/>
          <w:szCs w:val="24"/>
          <w:lang w:val="en-US"/>
        </w:rPr>
        <w:t xml:space="preserve">, decomposing compounds and providing symbiotic associations with the roots of legumes. </w:t>
      </w:r>
      <w:r w:rsidR="008812CB" w:rsidRPr="003920C5">
        <w:rPr>
          <w:rFonts w:cs="Times New Roman"/>
          <w:sz w:val="24"/>
          <w:szCs w:val="24"/>
          <w:lang w:val="en-US"/>
        </w:rPr>
        <w:t xml:space="preserve">Soil </w:t>
      </w:r>
      <w:r w:rsidR="008F5A2E" w:rsidRPr="003920C5">
        <w:rPr>
          <w:rFonts w:cs="Times New Roman"/>
          <w:sz w:val="24"/>
          <w:szCs w:val="24"/>
          <w:lang w:val="en-US"/>
        </w:rPr>
        <w:t xml:space="preserve">is a complex and heterogeneous environment </w:t>
      </w:r>
      <w:r w:rsidR="008812CB" w:rsidRPr="003920C5">
        <w:rPr>
          <w:rFonts w:cs="Times New Roman"/>
          <w:sz w:val="24"/>
          <w:szCs w:val="24"/>
          <w:lang w:val="en-US"/>
        </w:rPr>
        <w:t xml:space="preserve">contains enormous microbial community and species diversity </w:t>
      </w:r>
      <w:r w:rsidR="002750C0" w:rsidRPr="003920C5">
        <w:rPr>
          <w:rFonts w:cs="Times New Roman"/>
          <w:sz w:val="24"/>
          <w:szCs w:val="24"/>
          <w:lang w:val="en-US"/>
        </w:rPr>
        <w:t>which contains 10</w:t>
      </w:r>
      <w:r w:rsidR="002750C0" w:rsidRPr="003920C5">
        <w:rPr>
          <w:rFonts w:cs="Times New Roman"/>
          <w:sz w:val="24"/>
          <w:szCs w:val="24"/>
          <w:vertAlign w:val="superscript"/>
          <w:lang w:val="en-US"/>
        </w:rPr>
        <w:t>9</w:t>
      </w:r>
      <w:r w:rsidR="002750C0" w:rsidRPr="003920C5">
        <w:rPr>
          <w:rFonts w:cs="Times New Roman"/>
          <w:sz w:val="24"/>
          <w:szCs w:val="24"/>
          <w:lang w:val="en-US"/>
        </w:rPr>
        <w:t xml:space="preserve"> to 10</w:t>
      </w:r>
      <w:r w:rsidR="002750C0" w:rsidRPr="003920C5">
        <w:rPr>
          <w:rFonts w:cs="Times New Roman"/>
          <w:sz w:val="24"/>
          <w:szCs w:val="24"/>
          <w:vertAlign w:val="superscript"/>
          <w:lang w:val="en-US"/>
        </w:rPr>
        <w:t>10</w:t>
      </w:r>
      <w:r w:rsidR="002750C0" w:rsidRPr="003920C5">
        <w:rPr>
          <w:rFonts w:cs="Times New Roman"/>
          <w:sz w:val="24"/>
          <w:szCs w:val="24"/>
          <w:lang w:val="en-US"/>
        </w:rPr>
        <w:t xml:space="preserve"> microorganisms </w:t>
      </w:r>
      <w:r w:rsidR="008812CB" w:rsidRPr="003920C5">
        <w:rPr>
          <w:rFonts w:cs="Times New Roman"/>
          <w:sz w:val="24"/>
          <w:szCs w:val="24"/>
          <w:lang w:val="en-US"/>
        </w:rPr>
        <w:t>with a 10</w:t>
      </w:r>
      <w:r w:rsidR="008812CB" w:rsidRPr="003920C5">
        <w:rPr>
          <w:rFonts w:cs="Times New Roman"/>
          <w:sz w:val="24"/>
          <w:szCs w:val="24"/>
          <w:vertAlign w:val="superscript"/>
          <w:lang w:val="en-US"/>
        </w:rPr>
        <w:t xml:space="preserve">3 </w:t>
      </w:r>
      <w:r w:rsidR="008812CB" w:rsidRPr="003920C5">
        <w:rPr>
          <w:rFonts w:cs="Times New Roman"/>
          <w:sz w:val="24"/>
          <w:szCs w:val="24"/>
          <w:lang w:val="en-US"/>
        </w:rPr>
        <w:t>to 10</w:t>
      </w:r>
      <w:r w:rsidR="008812CB" w:rsidRPr="003920C5">
        <w:rPr>
          <w:rFonts w:cs="Times New Roman"/>
          <w:sz w:val="24"/>
          <w:szCs w:val="24"/>
          <w:vertAlign w:val="superscript"/>
          <w:lang w:val="en-US"/>
        </w:rPr>
        <w:t xml:space="preserve">6 </w:t>
      </w:r>
      <w:r w:rsidR="008812CB" w:rsidRPr="003920C5">
        <w:rPr>
          <w:rFonts w:cs="Times New Roman"/>
          <w:sz w:val="24"/>
          <w:szCs w:val="24"/>
          <w:lang w:val="en-US"/>
        </w:rPr>
        <w:t xml:space="preserve">unique species of bacteria per gram of it </w:t>
      </w:r>
      <w:r w:rsidR="008812CB" w:rsidRPr="003920C5">
        <w:rPr>
          <w:rFonts w:cs="Times New Roman"/>
          <w:sz w:val="24"/>
          <w:szCs w:val="24"/>
          <w:lang w:val="en-US"/>
        </w:rPr>
        <w:fldChar w:fldCharType="begin">
          <w:fldData xml:space="preserve">PEVuZE5vdGU+PENpdGU+PEF1dGhvcj5GaWVyZXI8L0F1dGhvcj48WWVhcj4yMDA2PC9ZZWFyPjxS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</w:fldData>
        </w:fldChar>
      </w:r>
      <w:r w:rsidR="00E524B4">
        <w:rPr>
          <w:rFonts w:cs="Times New Roman"/>
          <w:sz w:val="24"/>
          <w:szCs w:val="24"/>
          <w:lang w:val="en-US"/>
        </w:rPr>
        <w:instrText xml:space="preserve"> ADDIN EN.CITE </w:instrText>
      </w:r>
      <w:r w:rsidR="00E524B4">
        <w:rPr>
          <w:rFonts w:cs="Times New Roman"/>
          <w:sz w:val="24"/>
          <w:szCs w:val="24"/>
          <w:lang w:val="en-US"/>
        </w:rPr>
        <w:fldChar w:fldCharType="begin">
          <w:fldData xml:space="preserve">PEVuZE5vdGU+PENpdGU+PEF1dGhvcj5GaWVyZXI8L0F1dGhvcj48WWVhcj4yMDA2PC9ZZWFyPjxS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</w:fldData>
        </w:fldChar>
      </w:r>
      <w:r w:rsidR="00E524B4">
        <w:rPr>
          <w:rFonts w:cs="Times New Roman"/>
          <w:sz w:val="24"/>
          <w:szCs w:val="24"/>
          <w:lang w:val="en-US"/>
        </w:rPr>
        <w:instrText xml:space="preserve"> ADDIN EN.CITE.DATA </w:instrText>
      </w:r>
      <w:r w:rsidR="00E524B4">
        <w:rPr>
          <w:rFonts w:cs="Times New Roman"/>
          <w:sz w:val="24"/>
          <w:szCs w:val="24"/>
          <w:lang w:val="en-US"/>
        </w:rPr>
      </w:r>
      <w:r w:rsidR="00E524B4">
        <w:rPr>
          <w:rFonts w:cs="Times New Roman"/>
          <w:sz w:val="24"/>
          <w:szCs w:val="24"/>
          <w:lang w:val="en-US"/>
        </w:rPr>
        <w:fldChar w:fldCharType="end"/>
      </w:r>
      <w:r w:rsidR="008812CB" w:rsidRPr="003920C5">
        <w:rPr>
          <w:rFonts w:cs="Times New Roman"/>
          <w:sz w:val="24"/>
          <w:szCs w:val="24"/>
          <w:lang w:val="en-US"/>
        </w:rPr>
      </w:r>
      <w:r w:rsidR="008812CB" w:rsidRPr="003920C5">
        <w:rPr>
          <w:rFonts w:cs="Times New Roman"/>
          <w:sz w:val="24"/>
          <w:szCs w:val="24"/>
          <w:lang w:val="en-US"/>
        </w:rPr>
        <w:fldChar w:fldCharType="separate"/>
      </w:r>
      <w:r w:rsidR="00E524B4">
        <w:rPr>
          <w:rFonts w:cs="Times New Roman"/>
          <w:noProof/>
          <w:sz w:val="24"/>
          <w:szCs w:val="24"/>
          <w:lang w:val="en-US"/>
        </w:rPr>
        <w:t>(2, 3)</w:t>
      </w:r>
      <w:r w:rsidR="008812CB" w:rsidRPr="003920C5">
        <w:rPr>
          <w:rFonts w:cs="Times New Roman"/>
          <w:sz w:val="24"/>
          <w:szCs w:val="24"/>
          <w:lang w:val="en-US"/>
        </w:rPr>
        <w:fldChar w:fldCharType="end"/>
      </w:r>
      <w:r w:rsidR="008812CB" w:rsidRPr="003920C5">
        <w:rPr>
          <w:rFonts w:cs="Times New Roman"/>
          <w:sz w:val="24"/>
          <w:szCs w:val="24"/>
          <w:lang w:val="en-US"/>
        </w:rPr>
        <w:t>.</w:t>
      </w:r>
      <w:r w:rsidR="004B1AAA" w:rsidRPr="003920C5">
        <w:rPr>
          <w:rFonts w:cs="Times New Roman"/>
          <w:sz w:val="24"/>
          <w:szCs w:val="24"/>
          <w:lang w:val="en-US"/>
        </w:rPr>
        <w:t xml:space="preserve"> Based on the most </w:t>
      </w:r>
      <w:r w:rsidR="00740964" w:rsidRPr="003920C5">
        <w:rPr>
          <w:rFonts w:cs="Times New Roman"/>
          <w:sz w:val="24"/>
          <w:szCs w:val="24"/>
          <w:lang w:val="en-US"/>
        </w:rPr>
        <w:t>studies</w:t>
      </w:r>
      <w:r w:rsidR="004B1AAA" w:rsidRPr="003920C5">
        <w:rPr>
          <w:rFonts w:cs="Times New Roman"/>
          <w:sz w:val="24"/>
          <w:szCs w:val="24"/>
          <w:lang w:val="en-US"/>
        </w:rPr>
        <w:t xml:space="preserve"> </w:t>
      </w:r>
      <w:r w:rsidR="00740964" w:rsidRPr="003920C5">
        <w:rPr>
          <w:rFonts w:cs="Times New Roman"/>
          <w:sz w:val="24"/>
          <w:szCs w:val="24"/>
          <w:lang w:val="en-US"/>
        </w:rPr>
        <w:t>of</w:t>
      </w:r>
      <w:r w:rsidR="004B1AAA" w:rsidRPr="003920C5">
        <w:rPr>
          <w:rFonts w:cs="Times New Roman"/>
          <w:sz w:val="24"/>
          <w:szCs w:val="24"/>
          <w:lang w:val="en-US"/>
        </w:rPr>
        <w:t xml:space="preserve"> 16S rRNA gene sequencing, </w:t>
      </w:r>
      <w:r w:rsidR="004B1AAA" w:rsidRPr="003920C5">
        <w:rPr>
          <w:rFonts w:cs="Times New Roman"/>
          <w:i/>
          <w:sz w:val="24"/>
          <w:szCs w:val="24"/>
          <w:lang w:val="en-US"/>
        </w:rPr>
        <w:t>Proteobacteria</w:t>
      </w:r>
      <w:r w:rsidR="004B1AAA" w:rsidRPr="003920C5">
        <w:rPr>
          <w:rFonts w:cs="Times New Roman"/>
          <w:sz w:val="24"/>
          <w:szCs w:val="24"/>
          <w:lang w:val="en-US"/>
        </w:rPr>
        <w:t xml:space="preserve">, </w:t>
      </w:r>
      <w:r w:rsidR="004B1AAA" w:rsidRPr="003920C5">
        <w:rPr>
          <w:rFonts w:cs="Times New Roman"/>
          <w:i/>
          <w:sz w:val="24"/>
          <w:szCs w:val="24"/>
          <w:lang w:val="en-US"/>
        </w:rPr>
        <w:t>Actinobacteria</w:t>
      </w:r>
      <w:r w:rsidR="004B1AAA" w:rsidRPr="003920C5">
        <w:rPr>
          <w:rFonts w:cs="Times New Roman"/>
          <w:sz w:val="24"/>
          <w:szCs w:val="24"/>
          <w:lang w:val="en-US"/>
        </w:rPr>
        <w:t xml:space="preserve">, </w:t>
      </w:r>
      <w:r w:rsidR="004B1AAA" w:rsidRPr="003920C5">
        <w:rPr>
          <w:rFonts w:cs="Times New Roman"/>
          <w:i/>
          <w:sz w:val="24"/>
          <w:szCs w:val="24"/>
          <w:lang w:val="en-US"/>
        </w:rPr>
        <w:t>Firmicutes</w:t>
      </w:r>
      <w:r w:rsidR="004B1AAA" w:rsidRPr="003920C5">
        <w:rPr>
          <w:rFonts w:cs="Times New Roman"/>
          <w:sz w:val="24"/>
          <w:szCs w:val="24"/>
          <w:lang w:val="en-US"/>
        </w:rPr>
        <w:t xml:space="preserve"> and </w:t>
      </w:r>
      <w:r w:rsidR="004B1AAA" w:rsidRPr="003920C5">
        <w:rPr>
          <w:rFonts w:cs="Times New Roman"/>
          <w:i/>
          <w:sz w:val="24"/>
          <w:szCs w:val="24"/>
          <w:lang w:val="en-US"/>
        </w:rPr>
        <w:t xml:space="preserve">Bacteroidetes </w:t>
      </w:r>
      <w:r w:rsidR="00CF33AE" w:rsidRPr="003920C5">
        <w:rPr>
          <w:rFonts w:cs="Times New Roman"/>
          <w:sz w:val="24"/>
          <w:szCs w:val="24"/>
          <w:lang w:val="en-US"/>
        </w:rPr>
        <w:t>are</w:t>
      </w:r>
      <w:r w:rsidR="00CF33AE" w:rsidRPr="003920C5">
        <w:rPr>
          <w:rFonts w:cs="Times New Roman"/>
          <w:i/>
          <w:sz w:val="24"/>
          <w:szCs w:val="24"/>
          <w:lang w:val="en-US"/>
        </w:rPr>
        <w:t xml:space="preserve"> </w:t>
      </w:r>
      <w:r w:rsidR="004B1AAA" w:rsidRPr="003920C5">
        <w:rPr>
          <w:rFonts w:cs="Times New Roman"/>
          <w:sz w:val="24"/>
          <w:szCs w:val="24"/>
          <w:lang w:val="en-US"/>
        </w:rPr>
        <w:t>four frequent phylogenetic groups in all</w:t>
      </w:r>
      <w:r w:rsidR="00CF33AE" w:rsidRPr="003920C5">
        <w:rPr>
          <w:rFonts w:cs="Times New Roman"/>
          <w:sz w:val="24"/>
          <w:szCs w:val="24"/>
          <w:lang w:val="en-US"/>
        </w:rPr>
        <w:t xml:space="preserve"> </w:t>
      </w:r>
      <w:r w:rsidR="00D248CB" w:rsidRPr="003920C5">
        <w:rPr>
          <w:rFonts w:cs="Times New Roman"/>
          <w:sz w:val="24"/>
          <w:szCs w:val="24"/>
          <w:lang w:val="en-US"/>
        </w:rPr>
        <w:t>types</w:t>
      </w:r>
      <w:r w:rsidR="00CF33AE" w:rsidRPr="003920C5">
        <w:rPr>
          <w:rFonts w:cs="Times New Roman"/>
          <w:sz w:val="24"/>
          <w:szCs w:val="24"/>
          <w:lang w:val="en-US"/>
        </w:rPr>
        <w:t xml:space="preserve"> of</w:t>
      </w:r>
      <w:r w:rsidR="004B1AAA" w:rsidRPr="003920C5">
        <w:rPr>
          <w:rFonts w:cs="Times New Roman"/>
          <w:sz w:val="24"/>
          <w:szCs w:val="24"/>
          <w:lang w:val="en-US"/>
        </w:rPr>
        <w:t xml:space="preserve"> soil </w:t>
      </w:r>
      <w:r w:rsidR="004B1AAA" w:rsidRPr="003920C5">
        <w:rPr>
          <w:rFonts w:cs="Times New Roman"/>
          <w:i/>
          <w:sz w:val="24"/>
          <w:szCs w:val="24"/>
          <w:lang w:val="en-US"/>
        </w:rPr>
        <w:fldChar w:fldCharType="begin"/>
      </w:r>
      <w:r w:rsidR="00E524B4">
        <w:rPr>
          <w:rFonts w:cs="Times New Roman"/>
          <w:i/>
          <w:sz w:val="24"/>
          <w:szCs w:val="24"/>
          <w:lang w:val="en-US"/>
        </w:rPr>
        <w:instrText xml:space="preserve"> ADDIN EN.CITE &lt;EndNote&gt;&lt;Cite&gt;&lt;Author&gt;Hugenholtz&lt;/Author&gt;&lt;Year&gt;2002&lt;/Year&gt;&lt;RecNum&gt;3&lt;/RecNum&gt;&lt;DisplayText&gt;(4)&lt;/DisplayText&gt;&lt;record&gt;&lt;rec-number&gt;3&lt;/rec-number&gt;&lt;foreign-keys&gt;&lt;key app="EN" db-id="v5v9r9velrf528exsr5x02xhatz0dwvtwv5w" timestamp="1477303182"&gt;3&lt;/key&gt;&lt;/foreign-keys&gt;&lt;ref-type name="Journal Article"&gt;17&lt;/ref-type&gt;&lt;contributors&gt;&lt;authors&gt;&lt;author&gt;Hugenholtz, P.&lt;/author&gt;&lt;/authors&gt;&lt;/contributors&gt;&lt;auth-address&gt;ComBinE group, Advanced Computational Modelling Centre, The University of Queensland, Brisbane 4072, Australia. philiph@nature.berkeley.edu&lt;/auth-address&gt;&lt;titles&gt;&lt;title&gt;Exploring prokaryotic diversity in the genomic era&lt;/title&gt;&lt;secondary-title&gt;Genome Biol&lt;/secondary-title&gt;&lt;/titles&gt;&lt;periodical&gt;&lt;full-title&gt;Genome Biol&lt;/full-title&gt;&lt;/periodical&gt;&lt;pages&gt;REVIEWS0003&lt;/pages&gt;&lt;volume&gt;3&lt;/volume&gt;&lt;number&gt;2&lt;/number&gt;&lt;keywords&gt;&lt;keyword&gt;Actinobacteria/genetics/isolation &amp;amp; purification&lt;/keyword&gt;&lt;keyword&gt;Bacteroidaceae/genetics/isolation &amp;amp; purification&lt;/keyword&gt;&lt;keyword&gt;Genes, Bacterial/*genetics&lt;/keyword&gt;&lt;keyword&gt;Genetic Variation/*genetics&lt;/keyword&gt;&lt;keyword&gt;*Genome, Bacterial&lt;/keyword&gt;&lt;keyword&gt;Gram-Positive Bacteria/genetics/isolation &amp;amp; purification&lt;/keyword&gt;&lt;keyword&gt;Phylogeny&lt;/keyword&gt;&lt;keyword&gt;Proteobacteria/genetics/isolation &amp;amp; purification&lt;/keyword&gt;&lt;/keywords&gt;&lt;dates&gt;&lt;year&gt;2002&lt;/year&gt;&lt;/dates&gt;&lt;isbn&gt;1474-760X (Electronic)&amp;#xD;1474-7596 (Linking)&lt;/isbn&gt;&lt;accession-num&gt;11864374&lt;/accession-num&gt;&lt;urls&gt;&lt;related-urls&gt;&lt;url&gt;http://www.ncbi.nlm.nih.gov/pubmed/11864374&lt;/url&gt;&lt;/related-urls&gt;&lt;/urls&gt;&lt;custom2&gt;PMC139013&lt;/custom2&gt;&lt;/record&gt;&lt;/Cite&gt;&lt;/EndNote&gt;</w:instrText>
      </w:r>
      <w:r w:rsidR="004B1AAA" w:rsidRPr="003920C5">
        <w:rPr>
          <w:rFonts w:cs="Times New Roman"/>
          <w:i/>
          <w:sz w:val="24"/>
          <w:szCs w:val="24"/>
          <w:lang w:val="en-US"/>
        </w:rPr>
        <w:fldChar w:fldCharType="separate"/>
      </w:r>
      <w:r w:rsidR="00E524B4">
        <w:rPr>
          <w:rFonts w:cs="Times New Roman"/>
          <w:i/>
          <w:noProof/>
          <w:sz w:val="24"/>
          <w:szCs w:val="24"/>
          <w:lang w:val="en-US"/>
        </w:rPr>
        <w:t>(4)</w:t>
      </w:r>
      <w:r w:rsidR="004B1AAA" w:rsidRPr="003920C5">
        <w:rPr>
          <w:rFonts w:cs="Times New Roman"/>
          <w:i/>
          <w:sz w:val="24"/>
          <w:szCs w:val="24"/>
          <w:lang w:val="en-US"/>
        </w:rPr>
        <w:fldChar w:fldCharType="end"/>
      </w:r>
      <w:r w:rsidR="004B1AAA" w:rsidRPr="003920C5">
        <w:rPr>
          <w:rFonts w:cs="Times New Roman"/>
          <w:sz w:val="24"/>
          <w:szCs w:val="24"/>
          <w:lang w:val="en-US"/>
        </w:rPr>
        <w:t>.</w:t>
      </w:r>
      <w:r w:rsidR="00740964" w:rsidRPr="003920C5">
        <w:rPr>
          <w:rFonts w:cs="Times New Roman"/>
          <w:sz w:val="24"/>
          <w:szCs w:val="24"/>
          <w:lang w:val="en-US"/>
        </w:rPr>
        <w:t xml:space="preserve"> </w:t>
      </w:r>
    </w:p>
    <w:p w:rsidR="00E85A8E" w:rsidRPr="003920C5" w:rsidRDefault="00E85A8E" w:rsidP="00E01E6A">
      <w:pPr>
        <w:autoSpaceDE w:val="0"/>
        <w:autoSpaceDN w:val="0"/>
        <w:adjustRightInd w:val="0"/>
        <w:spacing w:after="0" w:line="480" w:lineRule="auto"/>
        <w:jc w:val="both"/>
        <w:rPr>
          <w:rFonts w:cs="Times New Roman"/>
          <w:color w:val="000000"/>
          <w:sz w:val="24"/>
          <w:szCs w:val="24"/>
          <w:lang w:val="en-US"/>
        </w:rPr>
      </w:pPr>
      <w:r w:rsidRPr="003920C5">
        <w:rPr>
          <w:rFonts w:cs="Times New Roman"/>
          <w:color w:val="000000"/>
          <w:sz w:val="24"/>
          <w:szCs w:val="24"/>
          <w:lang w:val="en-US"/>
        </w:rPr>
        <w:t xml:space="preserve">Hydrogen-oxidizing bacteria </w:t>
      </w:r>
      <w:r w:rsidR="00E815D7">
        <w:rPr>
          <w:rFonts w:cs="Times New Roman"/>
          <w:color w:val="000000"/>
          <w:sz w:val="24"/>
          <w:szCs w:val="24"/>
          <w:lang w:val="en-US"/>
        </w:rPr>
        <w:t xml:space="preserve">(HOB) </w:t>
      </w:r>
      <w:r w:rsidRPr="003920C5">
        <w:rPr>
          <w:rFonts w:cs="Times New Roman"/>
          <w:color w:val="000000"/>
          <w:sz w:val="24"/>
          <w:szCs w:val="24"/>
          <w:lang w:val="en-US"/>
        </w:rPr>
        <w:t>are aerobic, facultative autotrophic bacteria which has a</w:t>
      </w:r>
      <w:r w:rsidR="00C34CAA">
        <w:rPr>
          <w:rFonts w:cs="Times New Roman"/>
          <w:color w:val="000000"/>
          <w:sz w:val="24"/>
          <w:szCs w:val="24"/>
          <w:lang w:val="en-US"/>
        </w:rPr>
        <w:t>n</w:t>
      </w:r>
      <w:r w:rsidRPr="003920C5">
        <w:rPr>
          <w:rFonts w:cs="Times New Roman"/>
          <w:color w:val="000000"/>
          <w:sz w:val="24"/>
          <w:szCs w:val="24"/>
          <w:lang w:val="en-US"/>
        </w:rPr>
        <w:t xml:space="preserve"> ability to utilize hydrogen as electron donor and oxygen as electron acceptor to fix carbon dioxide into new cellular material </w:t>
      </w:r>
      <w:r w:rsidRPr="003920C5">
        <w:rPr>
          <w:rFonts w:cs="Times New Roman"/>
          <w:color w:val="000000"/>
          <w:sz w:val="24"/>
          <w:szCs w:val="24"/>
          <w:lang w:val="en-US"/>
        </w:rPr>
        <w:fldChar w:fldCharType="begin"/>
      </w:r>
      <w:r>
        <w:rPr>
          <w:rFonts w:cs="Times New Roman"/>
          <w:color w:val="000000"/>
          <w:sz w:val="24"/>
          <w:szCs w:val="24"/>
          <w:lang w:val="en-US"/>
        </w:rPr>
        <w:instrText xml:space="preserve"> ADDIN EN.CITE &lt;EndNote&gt;&lt;Cite&gt;&lt;Author&gt;Khosravi-Darani&lt;/Author&gt;&lt;Year&gt;2013&lt;/Year&gt;&lt;RecNum&gt;10&lt;/RecNum&gt;&lt;DisplayText&gt;(5)&lt;/DisplayText&gt;&lt;record&gt;&lt;rec-number&gt;10&lt;/rec-number&gt;&lt;foreign-keys&gt;&lt;key app="EN" db-id="v5v9r9velrf528exsr5x02xhatz0dwvtwv5w" timestamp="1477475176"&gt;10&lt;/key&gt;&lt;/foreign-keys&gt;&lt;ref-type name="Journal Article"&gt;17&lt;/ref-type&gt;&lt;contributors&gt;&lt;authors&gt;&lt;author&gt;Khosravi-Darani, K.&lt;/author&gt;&lt;author&gt;Mokhtari, Z. B.&lt;/author&gt;&lt;author&gt;Amai, T.&lt;/author&gt;&lt;author&gt;Tanaka, K.&lt;/author&gt;&lt;/authors&gt;&lt;/contributors&gt;&lt;auth-address&gt;Department of Food Technology Research, National Nutrition and Food Technology Research Institute, Faculty of Nutrition Sciences and Food Technology, Shahid Beheshti University of Medical Science, P.O. Box 19395-4741, Tehran, Iran. k.khosravi@nnftri.ac.ir&lt;/auth-address&gt;&lt;titles&gt;&lt;title&gt;Microbial production of poly(hydroxybutyrate) from C(1) carbon sources&lt;/title&gt;&lt;secondary-title&gt;Appl Microbiol Biotechnol&lt;/secondary-title&gt;&lt;/titles&gt;&lt;periodical&gt;&lt;full-title&gt;Appl Microbiol Biotechnol&lt;/full-title&gt;&lt;/periodical&gt;&lt;pages&gt;1407-24&lt;/pages&gt;&lt;volume&gt;97&lt;/volume&gt;&lt;number&gt;4&lt;/number&gt;&lt;keywords&gt;&lt;keyword&gt;Bacteria/*metabolism&lt;/keyword&gt;&lt;keyword&gt;Carbon/*metabolism&lt;/keyword&gt;&lt;keyword&gt;Hydroxybutyrates/*metabolism&lt;/keyword&gt;&lt;keyword&gt;*Industrial Microbiology/trends&lt;/keyword&gt;&lt;/keywords&gt;&lt;dates&gt;&lt;year&gt;2013&lt;/year&gt;&lt;pub-dates&gt;&lt;date&gt;Feb&lt;/date&gt;&lt;/pub-dates&gt;&lt;/dates&gt;&lt;isbn&gt;1432-0614 (Electronic)&amp;#xD;0175-7598 (Linking)&lt;/isbn&gt;&lt;accession-num&gt;23306640&lt;/accession-num&gt;&lt;urls&gt;&lt;related-urls&gt;&lt;url&gt;http://www.ncbi.nlm.nih.gov/pubmed/23306640&lt;/url&gt;&lt;/related-urls&gt;&lt;/urls&gt;&lt;electronic-resource-num&gt;10.1007/s00253-012-4649-0&lt;/electronic-resource-num&gt;&lt;/record&gt;&lt;/Cite&gt;&lt;/EndNote&gt;</w:instrText>
      </w:r>
      <w:r w:rsidRPr="003920C5">
        <w:rPr>
          <w:rFonts w:cs="Times New Roman"/>
          <w:color w:val="000000"/>
          <w:sz w:val="24"/>
          <w:szCs w:val="24"/>
          <w:lang w:val="en-US"/>
        </w:rPr>
        <w:fldChar w:fldCharType="separate"/>
      </w:r>
      <w:r>
        <w:rPr>
          <w:rFonts w:cs="Times New Roman"/>
          <w:noProof/>
          <w:color w:val="000000"/>
          <w:sz w:val="24"/>
          <w:szCs w:val="24"/>
          <w:lang w:val="en-US"/>
        </w:rPr>
        <w:t>(5)</w:t>
      </w:r>
      <w:r w:rsidRPr="003920C5">
        <w:rPr>
          <w:rFonts w:cs="Times New Roman"/>
          <w:color w:val="000000"/>
          <w:sz w:val="24"/>
          <w:szCs w:val="24"/>
          <w:lang w:val="en-US"/>
        </w:rPr>
        <w:fldChar w:fldCharType="end"/>
      </w:r>
      <w:r w:rsidRPr="003920C5">
        <w:rPr>
          <w:rFonts w:cs="Times New Roman"/>
          <w:color w:val="000000"/>
          <w:sz w:val="24"/>
          <w:szCs w:val="24"/>
          <w:lang w:val="en-US"/>
        </w:rPr>
        <w:t xml:space="preserve">. In addition of H2, they can oxidize organic substrates such as sugars, amino acids and organic acids as source of energy, therefore many of them can grow in mixotrophic </w:t>
      </w:r>
      <w:del w:id="2" w:author="Charles Dumolin" w:date="2017-08-27T19:53:00Z">
        <w:r w:rsidRPr="003920C5" w:rsidDel="00006CD1">
          <w:rPr>
            <w:rFonts w:cs="Times New Roman"/>
            <w:color w:val="000000"/>
            <w:sz w:val="24"/>
            <w:szCs w:val="24"/>
            <w:lang w:val="en-US"/>
          </w:rPr>
          <w:delText>mode</w:delText>
        </w:r>
      </w:del>
      <w:ins w:id="3" w:author="Charles Dumolin" w:date="2017-08-27T19:53:00Z">
        <w:r w:rsidR="00006CD1">
          <w:rPr>
            <w:rFonts w:cs="Times New Roman"/>
            <w:color w:val="000000"/>
            <w:sz w:val="24"/>
            <w:szCs w:val="24"/>
            <w:lang w:val="en-US"/>
          </w:rPr>
          <w:t xml:space="preserve"> conditions</w:t>
        </w:r>
      </w:ins>
      <w:r w:rsidRPr="003920C5">
        <w:rPr>
          <w:rFonts w:cs="Times New Roman"/>
          <w:color w:val="000000"/>
          <w:sz w:val="24"/>
          <w:szCs w:val="24"/>
          <w:lang w:val="en-US"/>
        </w:rPr>
        <w:t xml:space="preserve">. The common molar ratios of gaseous substrate composition in hydrogen-oxidizing bacteria reported previously ( H2/O2/CO2 = 7:1:1 or 7:2:1 (v/v)) </w:t>
      </w:r>
      <w:r w:rsidRPr="003920C5">
        <w:rPr>
          <w:rFonts w:cs="Times New Roman"/>
          <w:color w:val="000000"/>
          <w:sz w:val="24"/>
          <w:szCs w:val="24"/>
          <w:lang w:val="en-US"/>
        </w:rPr>
        <w:fldChar w:fldCharType="begin">
          <w:fldData xml:space="preserve">PEVuZE5vdGU+PENpdGU+PEF1dGhvcj5UYW5ha2E8L0F1dGhvcj48WWVhcj4yMDExPC9ZZWFyPjxS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==
</w:fldData>
        </w:fldChar>
      </w:r>
      <w:r>
        <w:rPr>
          <w:rFonts w:cs="Times New Roman"/>
          <w:color w:val="000000"/>
          <w:sz w:val="24"/>
          <w:szCs w:val="24"/>
          <w:lang w:val="en-US"/>
        </w:rPr>
        <w:instrText xml:space="preserve"> ADDIN EN.CITE </w:instrText>
      </w:r>
      <w:r>
        <w:rPr>
          <w:rFonts w:cs="Times New Roman"/>
          <w:color w:val="000000"/>
          <w:sz w:val="24"/>
          <w:szCs w:val="24"/>
          <w:lang w:val="en-US"/>
        </w:rPr>
        <w:fldChar w:fldCharType="begin">
          <w:fldData xml:space="preserve">PEVuZE5vdGU+PENpdGU+PEF1dGhvcj5UYW5ha2E8L0F1dGhvcj48WWVhcj4yMDExPC9ZZWFyPjxS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==
</w:fldData>
        </w:fldChar>
      </w:r>
      <w:r>
        <w:rPr>
          <w:rFonts w:cs="Times New Roman"/>
          <w:color w:val="000000"/>
          <w:sz w:val="24"/>
          <w:szCs w:val="24"/>
          <w:lang w:val="en-US"/>
        </w:rPr>
        <w:instrText xml:space="preserve"> ADDIN EN.CITE.DATA </w:instrText>
      </w:r>
      <w:r>
        <w:rPr>
          <w:rFonts w:cs="Times New Roman"/>
          <w:color w:val="000000"/>
          <w:sz w:val="24"/>
          <w:szCs w:val="24"/>
          <w:lang w:val="en-US"/>
        </w:rPr>
      </w:r>
      <w:r>
        <w:rPr>
          <w:rFonts w:cs="Times New Roman"/>
          <w:color w:val="000000"/>
          <w:sz w:val="24"/>
          <w:szCs w:val="24"/>
          <w:lang w:val="en-US"/>
        </w:rPr>
        <w:fldChar w:fldCharType="end"/>
      </w:r>
      <w:r w:rsidRPr="003920C5">
        <w:rPr>
          <w:rFonts w:cs="Times New Roman"/>
          <w:color w:val="000000"/>
          <w:sz w:val="24"/>
          <w:szCs w:val="24"/>
          <w:lang w:val="en-US"/>
        </w:rPr>
      </w:r>
      <w:r w:rsidRPr="003920C5">
        <w:rPr>
          <w:rFonts w:cs="Times New Roman"/>
          <w:color w:val="000000"/>
          <w:sz w:val="24"/>
          <w:szCs w:val="24"/>
          <w:lang w:val="en-US"/>
        </w:rPr>
        <w:fldChar w:fldCharType="separate"/>
      </w:r>
      <w:r>
        <w:rPr>
          <w:rFonts w:cs="Times New Roman"/>
          <w:noProof/>
          <w:color w:val="000000"/>
          <w:sz w:val="24"/>
          <w:szCs w:val="24"/>
          <w:lang w:val="en-US"/>
        </w:rPr>
        <w:t>(6, 7)</w:t>
      </w:r>
      <w:r w:rsidRPr="003920C5">
        <w:rPr>
          <w:rFonts w:cs="Times New Roman"/>
          <w:color w:val="000000"/>
          <w:sz w:val="24"/>
          <w:szCs w:val="24"/>
          <w:lang w:val="en-US"/>
        </w:rPr>
        <w:fldChar w:fldCharType="end"/>
      </w:r>
      <w:r w:rsidRPr="003920C5">
        <w:rPr>
          <w:rFonts w:cs="Times New Roman"/>
          <w:color w:val="000000"/>
          <w:sz w:val="24"/>
          <w:szCs w:val="24"/>
          <w:lang w:val="en-US"/>
        </w:rPr>
        <w:t>. They are a taxonomically heterogeneous group of bacteria comprise of Gram-negative or Gram-positive</w:t>
      </w:r>
      <w:r w:rsidRPr="00DE5B42">
        <w:rPr>
          <w:rFonts w:cs="Times New Roman"/>
          <w:color w:val="000000"/>
          <w:sz w:val="24"/>
          <w:szCs w:val="24"/>
          <w:lang w:val="en-US"/>
        </w:rPr>
        <w:t xml:space="preserve"> </w:t>
      </w:r>
      <w:r w:rsidRPr="003920C5">
        <w:rPr>
          <w:rFonts w:cs="Times New Roman"/>
          <w:color w:val="000000"/>
          <w:sz w:val="24"/>
          <w:szCs w:val="24"/>
          <w:lang w:val="en-US"/>
        </w:rPr>
        <w:t xml:space="preserve">genera </w:t>
      </w:r>
      <w:r w:rsidRPr="003920C5">
        <w:rPr>
          <w:rFonts w:cs="Times New Roman"/>
          <w:color w:val="000000"/>
          <w:sz w:val="24"/>
          <w:szCs w:val="24"/>
          <w:lang w:val="en-US"/>
        </w:rPr>
        <w:fldChar w:fldCharType="begin"/>
      </w:r>
      <w:r>
        <w:rPr>
          <w:rFonts w:cs="Times New Roman"/>
          <w:color w:val="000000"/>
          <w:sz w:val="24"/>
          <w:szCs w:val="24"/>
          <w:lang w:val="en-US"/>
        </w:rPr>
        <w:instrText xml:space="preserve"> ADDIN EN.CITE &lt;EndNote&gt;&lt;Cite&gt;&lt;Author&gt;Schink&lt;/Author&gt;&lt;Year&gt;1978&lt;/Year&gt;&lt;RecNum&gt;11&lt;/RecNum&gt;&lt;DisplayText&gt;(8)&lt;/DisplayText&gt;&lt;record&gt;&lt;rec-number&gt;11&lt;/rec-number&gt;&lt;foreign-keys&gt;&lt;key app="EN" db-id="v5v9r9velrf528exsr5x02xhatz0dwvtwv5w" timestamp="1477480876"&gt;11&lt;/key&gt;&lt;/foreign-keys&gt;&lt;ref-type name="Journal Article"&gt;17&lt;/ref-type&gt;&lt;contributors&gt;&lt;authors&gt;&lt;author&gt;Schink, B.&lt;/author&gt;&lt;author&gt;Schlegel, H. G.&lt;/author&gt;&lt;/authors&gt;&lt;/contributors&gt;&lt;titles&gt;&lt;title&gt;Hydrogen metabolism in aerobic hydrogen-oxidizing bacteria&lt;/title&gt;&lt;secondary-title&gt;Biochimie&lt;/secondary-title&gt;&lt;/titles&gt;&lt;periodical&gt;&lt;full-title&gt;Biochimie&lt;/full-title&gt;&lt;/periodical&gt;&lt;pages&gt;297-305&lt;/pages&gt;&lt;volume&gt;60&lt;/volume&gt;&lt;number&gt;3&lt;/number&gt;&lt;keywords&gt;&lt;keyword&gt;Alcaligenes/enzymology&lt;/keyword&gt;&lt;keyword&gt;Bacteria/*enzymology&lt;/keyword&gt;&lt;keyword&gt;Cell Membrane/enzymology&lt;/keyword&gt;&lt;keyword&gt;Hydrogen/*metabolism&lt;/keyword&gt;&lt;keyword&gt;Kinetics&lt;/keyword&gt;&lt;keyword&gt;Nocardia/enzymology&lt;/keyword&gt;&lt;keyword&gt;Oxidoreductases/*metabolism&lt;/keyword&gt;&lt;keyword&gt;Species Specificity&lt;/keyword&gt;&lt;/keywords&gt;&lt;dates&gt;&lt;year&gt;1978&lt;/year&gt;&lt;/dates&gt;&lt;isbn&gt;0300-9084 (Print)&amp;#xD;0300-9084 (Linking)&lt;/isbn&gt;&lt;accession-num&gt;667183&lt;/accession-num&gt;&lt;urls&gt;&lt;related-urls&gt;&lt;url&gt;http://www.ncbi.nlm.nih.gov/pubmed/667183&lt;/url&gt;&lt;/related-urls&gt;&lt;/urls&gt;&lt;/record&gt;&lt;/Cite&gt;&lt;/EndNote&gt;</w:instrText>
      </w:r>
      <w:r w:rsidRPr="003920C5">
        <w:rPr>
          <w:rFonts w:cs="Times New Roman"/>
          <w:color w:val="000000"/>
          <w:sz w:val="24"/>
          <w:szCs w:val="24"/>
          <w:lang w:val="en-US"/>
        </w:rPr>
        <w:fldChar w:fldCharType="separate"/>
      </w:r>
      <w:r>
        <w:rPr>
          <w:rFonts w:cs="Times New Roman"/>
          <w:noProof/>
          <w:color w:val="000000"/>
          <w:sz w:val="24"/>
          <w:szCs w:val="24"/>
          <w:lang w:val="en-US"/>
        </w:rPr>
        <w:t>(8)</w:t>
      </w:r>
      <w:r w:rsidRPr="003920C5">
        <w:rPr>
          <w:rFonts w:cs="Times New Roman"/>
          <w:color w:val="000000"/>
          <w:sz w:val="24"/>
          <w:szCs w:val="24"/>
          <w:lang w:val="en-US"/>
        </w:rPr>
        <w:fldChar w:fldCharType="end"/>
      </w:r>
      <w:r w:rsidRPr="003920C5">
        <w:rPr>
          <w:rFonts w:cs="Times New Roman"/>
          <w:color w:val="000000"/>
          <w:sz w:val="24"/>
          <w:szCs w:val="24"/>
          <w:lang w:val="en-US"/>
        </w:rPr>
        <w:t xml:space="preserve">. </w:t>
      </w:r>
      <w:r w:rsidR="00E815D7">
        <w:rPr>
          <w:rFonts w:cs="Times New Roman"/>
          <w:color w:val="000000"/>
          <w:sz w:val="24"/>
          <w:szCs w:val="24"/>
          <w:lang w:val="en-US"/>
        </w:rPr>
        <w:t>HOBs</w:t>
      </w:r>
      <w:r w:rsidRPr="003920C5">
        <w:rPr>
          <w:rFonts w:cs="Times New Roman"/>
          <w:color w:val="000000"/>
          <w:sz w:val="24"/>
          <w:szCs w:val="24"/>
          <w:lang w:val="en-US"/>
        </w:rPr>
        <w:t xml:space="preserve"> are known as producer of single cell protein (SCP) and polyhydroxybutyrate (PHB)</w:t>
      </w:r>
      <w:r w:rsidR="005E7E26">
        <w:rPr>
          <w:rFonts w:cs="Times New Roman"/>
          <w:color w:val="000000"/>
          <w:sz w:val="24"/>
          <w:szCs w:val="24"/>
          <w:lang w:val="en-US"/>
        </w:rPr>
        <w:t>. PHB</w:t>
      </w:r>
      <w:ins w:id="4" w:author="Charles Dumolin" w:date="2017-08-27T19:54:00Z">
        <w:r w:rsidR="00006CD1">
          <w:rPr>
            <w:rFonts w:cs="Times New Roman"/>
            <w:color w:val="000000"/>
            <w:sz w:val="24"/>
            <w:szCs w:val="24"/>
            <w:lang w:val="en-US"/>
          </w:rPr>
          <w:t>,</w:t>
        </w:r>
      </w:ins>
      <w:del w:id="5" w:author="Charles Dumolin" w:date="2017-08-28T09:08:00Z">
        <w:r w:rsidR="005E7E26" w:rsidDel="005043F1">
          <w:rPr>
            <w:rFonts w:cs="Times New Roman"/>
            <w:color w:val="000000"/>
            <w:sz w:val="24"/>
            <w:szCs w:val="24"/>
            <w:lang w:val="en-US"/>
          </w:rPr>
          <w:delText xml:space="preserve"> </w:delText>
        </w:r>
      </w:del>
      <w:del w:id="6" w:author="Charles Dumolin" w:date="2017-08-27T19:54:00Z">
        <w:r w:rsidRPr="003920C5" w:rsidDel="00006CD1">
          <w:rPr>
            <w:rFonts w:cs="Times New Roman"/>
            <w:color w:val="000000"/>
            <w:sz w:val="24"/>
            <w:szCs w:val="24"/>
            <w:lang w:val="en-US"/>
          </w:rPr>
          <w:delText>is</w:delText>
        </w:r>
      </w:del>
      <w:r w:rsidRPr="003920C5">
        <w:rPr>
          <w:rFonts w:cs="Times New Roman"/>
          <w:color w:val="000000"/>
          <w:sz w:val="24"/>
          <w:szCs w:val="24"/>
          <w:lang w:val="en-US"/>
        </w:rPr>
        <w:t xml:space="preserve"> a </w:t>
      </w:r>
      <w:r w:rsidR="005E7E26">
        <w:rPr>
          <w:rFonts w:cs="Times New Roman"/>
          <w:color w:val="000000"/>
          <w:sz w:val="24"/>
          <w:szCs w:val="24"/>
          <w:lang w:val="en-US"/>
        </w:rPr>
        <w:t>raw material for bio</w:t>
      </w:r>
      <w:r w:rsidRPr="003920C5">
        <w:rPr>
          <w:rFonts w:cs="Times New Roman"/>
          <w:color w:val="000000"/>
          <w:sz w:val="24"/>
          <w:szCs w:val="24"/>
          <w:lang w:val="en-US"/>
        </w:rPr>
        <w:t xml:space="preserve">plastic </w:t>
      </w:r>
      <w:r w:rsidR="005E7E26">
        <w:rPr>
          <w:rFonts w:cs="Times New Roman"/>
          <w:color w:val="000000"/>
          <w:sz w:val="24"/>
          <w:szCs w:val="24"/>
          <w:lang w:val="en-US"/>
        </w:rPr>
        <w:t>production</w:t>
      </w:r>
      <w:ins w:id="7" w:author="Charles Dumolin" w:date="2017-08-27T19:55:00Z">
        <w:r w:rsidR="00006CD1">
          <w:rPr>
            <w:rFonts w:cs="Times New Roman"/>
            <w:color w:val="000000"/>
            <w:sz w:val="24"/>
            <w:szCs w:val="24"/>
            <w:lang w:val="en-US"/>
          </w:rPr>
          <w:t>,</w:t>
        </w:r>
      </w:ins>
      <w:r w:rsidR="005E7E26">
        <w:rPr>
          <w:rFonts w:cs="Times New Roman"/>
          <w:color w:val="000000"/>
          <w:sz w:val="24"/>
          <w:szCs w:val="24"/>
          <w:lang w:val="en-US"/>
        </w:rPr>
        <w:t xml:space="preserve"> </w:t>
      </w:r>
      <w:del w:id="8" w:author="Charles Dumolin" w:date="2017-08-27T19:54:00Z">
        <w:r w:rsidR="005E7E26" w:rsidDel="00006CD1">
          <w:rPr>
            <w:rFonts w:cs="Times New Roman"/>
            <w:color w:val="000000"/>
            <w:sz w:val="24"/>
            <w:szCs w:val="24"/>
            <w:lang w:val="en-US"/>
          </w:rPr>
          <w:delText xml:space="preserve">which </w:delText>
        </w:r>
      </w:del>
      <w:ins w:id="9" w:author="Charles Dumolin" w:date="2017-08-27T19:54:00Z">
        <w:r w:rsidR="00006CD1">
          <w:rPr>
            <w:rFonts w:cs="Times New Roman"/>
            <w:color w:val="000000"/>
            <w:sz w:val="24"/>
            <w:szCs w:val="24"/>
            <w:lang w:val="en-US"/>
          </w:rPr>
          <w:t xml:space="preserve">is </w:t>
        </w:r>
      </w:ins>
      <w:r w:rsidRPr="003920C5">
        <w:rPr>
          <w:rFonts w:cs="Times New Roman"/>
          <w:color w:val="000000"/>
          <w:sz w:val="24"/>
          <w:szCs w:val="24"/>
          <w:lang w:val="en-US"/>
        </w:rPr>
        <w:t>generate</w:t>
      </w:r>
      <w:ins w:id="10" w:author="Charles Dumolin" w:date="2017-08-27T19:54:00Z">
        <w:r w:rsidR="00006CD1">
          <w:rPr>
            <w:rFonts w:cs="Times New Roman"/>
            <w:color w:val="000000"/>
            <w:sz w:val="24"/>
            <w:szCs w:val="24"/>
            <w:lang w:val="en-US"/>
          </w:rPr>
          <w:t>d</w:t>
        </w:r>
      </w:ins>
      <w:r w:rsidRPr="003920C5">
        <w:rPr>
          <w:rFonts w:cs="Times New Roman"/>
          <w:color w:val="000000"/>
          <w:sz w:val="24"/>
          <w:szCs w:val="24"/>
          <w:lang w:val="en-US"/>
        </w:rPr>
        <w:t xml:space="preserve"> by bacteria when low concentration of compounds are available </w:t>
      </w:r>
      <w:r w:rsidRPr="003920C5">
        <w:rPr>
          <w:rFonts w:cs="Times New Roman"/>
          <w:color w:val="000000"/>
          <w:sz w:val="24"/>
          <w:szCs w:val="24"/>
          <w:lang w:val="en-US"/>
        </w:rPr>
        <w:fldChar w:fldCharType="begin">
          <w:fldData xml:space="preserve">PEVuZE5vdGU+PENpdGU+PEF1dGhvcj5UYW5ha2E8L0F1dGhvcj48WWVhcj4yMDExPC9ZZWFyPjxS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</w:fldData>
        </w:fldChar>
      </w:r>
      <w:r>
        <w:rPr>
          <w:rFonts w:cs="Times New Roman"/>
          <w:color w:val="000000"/>
          <w:sz w:val="24"/>
          <w:szCs w:val="24"/>
          <w:lang w:val="en-US"/>
        </w:rPr>
        <w:instrText xml:space="preserve"> ADDIN EN.CITE </w:instrText>
      </w:r>
      <w:r>
        <w:rPr>
          <w:rFonts w:cs="Times New Roman"/>
          <w:color w:val="000000"/>
          <w:sz w:val="24"/>
          <w:szCs w:val="24"/>
          <w:lang w:val="en-US"/>
        </w:rPr>
        <w:fldChar w:fldCharType="begin">
          <w:fldData xml:space="preserve">PEVuZE5vdGU+PENpdGU+PEF1dGhvcj5UYW5ha2E8L0F1dGhvcj48WWVhcj4yMDExPC9ZZWFyPjxS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</w:fldData>
        </w:fldChar>
      </w:r>
      <w:r>
        <w:rPr>
          <w:rFonts w:cs="Times New Roman"/>
          <w:color w:val="000000"/>
          <w:sz w:val="24"/>
          <w:szCs w:val="24"/>
          <w:lang w:val="en-US"/>
        </w:rPr>
        <w:instrText xml:space="preserve"> ADDIN EN.CITE.DATA </w:instrText>
      </w:r>
      <w:r>
        <w:rPr>
          <w:rFonts w:cs="Times New Roman"/>
          <w:color w:val="000000"/>
          <w:sz w:val="24"/>
          <w:szCs w:val="24"/>
          <w:lang w:val="en-US"/>
        </w:rPr>
      </w:r>
      <w:r>
        <w:rPr>
          <w:rFonts w:cs="Times New Roman"/>
          <w:color w:val="000000"/>
          <w:sz w:val="24"/>
          <w:szCs w:val="24"/>
          <w:lang w:val="en-US"/>
        </w:rPr>
        <w:fldChar w:fldCharType="end"/>
      </w:r>
      <w:r w:rsidRPr="003920C5">
        <w:rPr>
          <w:rFonts w:cs="Times New Roman"/>
          <w:color w:val="000000"/>
          <w:sz w:val="24"/>
          <w:szCs w:val="24"/>
          <w:lang w:val="en-US"/>
        </w:rPr>
      </w:r>
      <w:r w:rsidRPr="003920C5">
        <w:rPr>
          <w:rFonts w:cs="Times New Roman"/>
          <w:color w:val="000000"/>
          <w:sz w:val="24"/>
          <w:szCs w:val="24"/>
          <w:lang w:val="en-US"/>
        </w:rPr>
        <w:fldChar w:fldCharType="separate"/>
      </w:r>
      <w:r>
        <w:rPr>
          <w:rFonts w:cs="Times New Roman"/>
          <w:noProof/>
          <w:color w:val="000000"/>
          <w:sz w:val="24"/>
          <w:szCs w:val="24"/>
          <w:lang w:val="en-US"/>
        </w:rPr>
        <w:t>(5, 6)</w:t>
      </w:r>
      <w:r w:rsidRPr="003920C5">
        <w:rPr>
          <w:rFonts w:cs="Times New Roman"/>
          <w:color w:val="000000"/>
          <w:sz w:val="24"/>
          <w:szCs w:val="24"/>
          <w:lang w:val="en-US"/>
        </w:rPr>
        <w:fldChar w:fldCharType="end"/>
      </w:r>
      <w:r w:rsidR="005E7E26">
        <w:rPr>
          <w:rFonts w:cs="Times New Roman"/>
          <w:color w:val="000000"/>
          <w:sz w:val="24"/>
          <w:szCs w:val="24"/>
          <w:lang w:val="en-US"/>
        </w:rPr>
        <w:t xml:space="preserve"> and also acts as microbial control agents and anti-infective agents in aquaculture </w:t>
      </w:r>
      <w:r w:rsidR="005E7E26">
        <w:rPr>
          <w:rFonts w:cs="Times New Roman"/>
          <w:color w:val="000000"/>
          <w:sz w:val="24"/>
          <w:szCs w:val="24"/>
          <w:lang w:val="en-US"/>
        </w:rPr>
        <w:fldChar w:fldCharType="begin"/>
      </w:r>
      <w:r w:rsidR="005E7E26">
        <w:rPr>
          <w:rFonts w:cs="Times New Roman"/>
          <w:color w:val="000000"/>
          <w:sz w:val="24"/>
          <w:szCs w:val="24"/>
          <w:lang w:val="en-US"/>
        </w:rPr>
        <w:instrText xml:space="preserve"> ADDIN EN.CITE &lt;EndNote&gt;&lt;Cite&gt;&lt;Author&gt;Najdegerami&lt;/Author&gt;&lt;Year&gt;2012&lt;/Year&gt;&lt;RecNum&gt;37&lt;/RecNum&gt;&lt;DisplayText&gt;(9)&lt;/DisplayText&gt;&lt;record&gt;&lt;rec-number&gt;37&lt;/rec-number&gt;&lt;foreign-keys&gt;&lt;key app="EN" db-id="v5v9r9velrf528exsr5x02xhatz0dwvtwv5w" timestamp="1488968477"&gt;37&lt;/key&gt;&lt;/foreign-keys&gt;&lt;ref-type name="Journal Article"&gt;17&lt;/ref-type&gt;&lt;contributors&gt;&lt;authors&gt;&lt;author&gt;Najdegerami, E. H.&lt;/author&gt;&lt;author&gt;Tran, T. N.&lt;/author&gt;&lt;author&gt;Defoirdt, T.&lt;/author&gt;&lt;author&gt;Marzorati, M.&lt;/author&gt;&lt;author&gt;Sorgeloos, P.&lt;/author&gt;&lt;author&gt;Boon, N.&lt;/author&gt;&lt;author&gt;Bossier, P.&lt;/author&gt;&lt;/authors&gt;&lt;/contributors&gt;&lt;auth-address&gt;Laboratory of Aquaculture &amp;amp; Artemia Reference Center, Ghent University, Ghent, Belgium. ebrahim.hosseinnajdegerami@ugent.be&lt;/auth-address&gt;&lt;titles&gt;&lt;title&gt;Effects of poly-beta-hydroxybutyrate (PHB) on Siberian sturgeon (Acipenser baerii) fingerlings performance and its gastrointestinal tract microbial community&lt;/title&gt;&lt;secondary-title&gt;FEMS Microbiol Ecol&lt;/secondary-title&gt;&lt;/titles&gt;&lt;periodical&gt;&lt;full-title&gt;FEMS Microbiol Ecol&lt;/full-title&gt;&lt;/periodical&gt;&lt;pages&gt;25-33&lt;/pages&gt;&lt;volume&gt;79&lt;/volume&gt;&lt;number&gt;1&lt;/number&gt;&lt;keywords&gt;&lt;keyword&gt;Animals&lt;/keyword&gt;&lt;keyword&gt;Aquaculture/methods&lt;/keyword&gt;&lt;keyword&gt;Bacteria/drug effects/*growth &amp;amp; development&lt;/keyword&gt;&lt;keyword&gt;*Dietary Supplements&lt;/keyword&gt;&lt;keyword&gt;Fishes/growth &amp;amp; development/*microbiology&lt;/keyword&gt;&lt;keyword&gt;Gastrointestinal Tract/*microbiology&lt;/keyword&gt;&lt;keyword&gt;*Hydroxybutyrates&lt;/keyword&gt;&lt;keyword&gt;*Polyesters&lt;/keyword&gt;&lt;keyword&gt;Polymerase Chain Reaction&lt;/keyword&gt;&lt;keyword&gt;Sequence Analysis, DNA&lt;/keyword&gt;&lt;keyword&gt;Siberia&lt;/keyword&gt;&lt;/keywords&gt;&lt;dates&gt;&lt;year&gt;2012&lt;/year&gt;&lt;pub-dates&gt;&lt;date&gt;Jan&lt;/date&gt;&lt;/pub-dates&gt;&lt;/dates&gt;&lt;isbn&gt;1574-6941 (Electronic)&amp;#xD;0168-6496 (Linking)&lt;/isbn&gt;&lt;accession-num&gt;22066757&lt;/accession-num&gt;&lt;urls&gt;&lt;related-urls&gt;&lt;url&gt;http://www.ncbi.nlm.nih.gov/pubmed/22066757&lt;/url&gt;&lt;/related-urls&gt;&lt;/urls&gt;&lt;electronic-resource-num&gt;10.1111/j.1574-6941.2011.01194.x&lt;/electronic-resource-num&gt;&lt;/record&gt;&lt;/Cite&gt;&lt;/EndNote&gt;</w:instrText>
      </w:r>
      <w:r w:rsidR="005E7E26">
        <w:rPr>
          <w:rFonts w:cs="Times New Roman"/>
          <w:color w:val="000000"/>
          <w:sz w:val="24"/>
          <w:szCs w:val="24"/>
          <w:lang w:val="en-US"/>
        </w:rPr>
        <w:fldChar w:fldCharType="separate"/>
      </w:r>
      <w:r w:rsidR="005E7E26">
        <w:rPr>
          <w:rFonts w:cs="Times New Roman"/>
          <w:noProof/>
          <w:color w:val="000000"/>
          <w:sz w:val="24"/>
          <w:szCs w:val="24"/>
          <w:lang w:val="en-US"/>
        </w:rPr>
        <w:t>(9)</w:t>
      </w:r>
      <w:r w:rsidR="005E7E26">
        <w:rPr>
          <w:rFonts w:cs="Times New Roman"/>
          <w:color w:val="000000"/>
          <w:sz w:val="24"/>
          <w:szCs w:val="24"/>
          <w:lang w:val="en-US"/>
        </w:rPr>
        <w:fldChar w:fldCharType="end"/>
      </w:r>
      <w:r w:rsidRPr="003920C5">
        <w:rPr>
          <w:rFonts w:cs="Times New Roman"/>
          <w:color w:val="000000"/>
          <w:sz w:val="24"/>
          <w:szCs w:val="24"/>
          <w:lang w:val="en-US"/>
        </w:rPr>
        <w:t>.</w:t>
      </w:r>
      <w:r w:rsidR="00E815D7">
        <w:rPr>
          <w:rFonts w:cs="Times New Roman"/>
          <w:color w:val="000000"/>
          <w:sz w:val="24"/>
          <w:szCs w:val="24"/>
          <w:lang w:val="en-US"/>
        </w:rPr>
        <w:t xml:space="preserve"> Autotrophic HOB can </w:t>
      </w:r>
      <w:r w:rsidR="00F66188">
        <w:rPr>
          <w:rFonts w:cs="Times New Roman"/>
          <w:color w:val="000000"/>
          <w:sz w:val="24"/>
          <w:szCs w:val="24"/>
          <w:lang w:val="en-US"/>
        </w:rPr>
        <w:t xml:space="preserve">also </w:t>
      </w:r>
      <w:r w:rsidR="00EE294D">
        <w:rPr>
          <w:rFonts w:cs="Times New Roman"/>
          <w:color w:val="000000"/>
          <w:sz w:val="24"/>
          <w:szCs w:val="24"/>
          <w:lang w:val="en-US"/>
        </w:rPr>
        <w:t>produce microbial protein</w:t>
      </w:r>
      <w:r w:rsidR="00E815D7">
        <w:rPr>
          <w:rFonts w:cs="Times New Roman"/>
          <w:color w:val="000000"/>
          <w:sz w:val="24"/>
          <w:szCs w:val="24"/>
          <w:lang w:val="en-US"/>
        </w:rPr>
        <w:t xml:space="preserve"> with all the essential amino acids profile near to high-quality animal protein</w:t>
      </w:r>
      <w:ins w:id="11" w:author="Charles Dumolin" w:date="2017-08-27T19:58:00Z">
        <w:r w:rsidR="00006CD1">
          <w:rPr>
            <w:rFonts w:cs="Times New Roman"/>
            <w:color w:val="000000"/>
            <w:sz w:val="24"/>
            <w:szCs w:val="24"/>
            <w:lang w:val="en-US"/>
          </w:rPr>
          <w:t xml:space="preserve"> composition</w:t>
        </w:r>
      </w:ins>
      <w:ins w:id="12" w:author="Charles Dumolin" w:date="2017-08-27T19:57:00Z">
        <w:r w:rsidR="00006CD1">
          <w:rPr>
            <w:rFonts w:cs="Times New Roman"/>
            <w:color w:val="000000"/>
            <w:sz w:val="24"/>
            <w:szCs w:val="24"/>
            <w:lang w:val="en-US"/>
          </w:rPr>
          <w:t>,</w:t>
        </w:r>
      </w:ins>
      <w:r w:rsidR="00E815D7">
        <w:rPr>
          <w:rFonts w:cs="Times New Roman"/>
          <w:color w:val="000000"/>
          <w:sz w:val="24"/>
          <w:szCs w:val="24"/>
          <w:lang w:val="en-US"/>
        </w:rPr>
        <w:t xml:space="preserve"> </w:t>
      </w:r>
      <w:del w:id="13" w:author="Charles Dumolin" w:date="2017-08-27T19:57:00Z">
        <w:r w:rsidR="00E815D7" w:rsidDel="00006CD1">
          <w:rPr>
            <w:rFonts w:cs="Times New Roman"/>
            <w:color w:val="000000"/>
            <w:sz w:val="24"/>
            <w:szCs w:val="24"/>
            <w:lang w:val="en-US"/>
          </w:rPr>
          <w:delText>and makes it a</w:delText>
        </w:r>
      </w:del>
      <w:ins w:id="14" w:author="Charles Dumolin" w:date="2017-08-27T20:02:00Z">
        <w:r w:rsidR="00006CD1">
          <w:rPr>
            <w:rFonts w:cs="Times New Roman"/>
            <w:color w:val="000000"/>
            <w:sz w:val="24"/>
            <w:szCs w:val="24"/>
            <w:lang w:val="en-US"/>
          </w:rPr>
          <w:t xml:space="preserve">Which make them a good feasible candidate </w:t>
        </w:r>
      </w:ins>
      <w:del w:id="15" w:author="Charles Dumolin" w:date="2017-08-27T19:57:00Z">
        <w:r w:rsidR="00E815D7" w:rsidDel="00006CD1">
          <w:rPr>
            <w:rFonts w:cs="Times New Roman"/>
            <w:color w:val="000000"/>
            <w:sz w:val="24"/>
            <w:szCs w:val="24"/>
            <w:lang w:val="en-US"/>
          </w:rPr>
          <w:delText xml:space="preserve"> </w:delText>
        </w:r>
      </w:del>
      <w:del w:id="16" w:author="Charles Dumolin" w:date="2017-08-27T20:02:00Z">
        <w:r w:rsidR="00D05812" w:rsidDel="00006CD1">
          <w:rPr>
            <w:rFonts w:cs="Times New Roman"/>
            <w:color w:val="000000"/>
            <w:sz w:val="24"/>
            <w:szCs w:val="24"/>
            <w:lang w:val="en-US"/>
          </w:rPr>
          <w:delText xml:space="preserve">feasible </w:delText>
        </w:r>
      </w:del>
      <w:ins w:id="17" w:author="Charles Dumolin" w:date="2017-08-27T20:02:00Z">
        <w:r w:rsidR="00006CD1">
          <w:rPr>
            <w:rFonts w:cs="Times New Roman"/>
            <w:color w:val="000000"/>
            <w:sz w:val="24"/>
            <w:szCs w:val="24"/>
            <w:lang w:val="en-US"/>
          </w:rPr>
          <w:t xml:space="preserve">as </w:t>
        </w:r>
      </w:ins>
      <w:r w:rsidR="00E815D7">
        <w:rPr>
          <w:rFonts w:cs="Times New Roman"/>
          <w:color w:val="000000"/>
          <w:sz w:val="24"/>
          <w:szCs w:val="24"/>
          <w:lang w:val="en-US"/>
        </w:rPr>
        <w:t>protein source for human and animal nutrition</w:t>
      </w:r>
      <w:r w:rsidR="00D05812">
        <w:rPr>
          <w:rFonts w:cs="Times New Roman"/>
          <w:color w:val="000000"/>
          <w:sz w:val="24"/>
          <w:szCs w:val="24"/>
          <w:lang w:val="en-US"/>
        </w:rPr>
        <w:t xml:space="preserve"> </w:t>
      </w:r>
      <w:r w:rsidR="00D05812">
        <w:rPr>
          <w:rFonts w:cs="Times New Roman"/>
          <w:color w:val="000000"/>
          <w:sz w:val="24"/>
          <w:szCs w:val="24"/>
          <w:lang w:val="en-US"/>
        </w:rPr>
        <w:fldChar w:fldCharType="begin"/>
      </w:r>
      <w:r w:rsidR="005E7E26">
        <w:rPr>
          <w:rFonts w:cs="Times New Roman"/>
          <w:color w:val="000000"/>
          <w:sz w:val="24"/>
          <w:szCs w:val="24"/>
          <w:lang w:val="en-US"/>
        </w:rPr>
        <w:instrText xml:space="preserve"> ADDIN EN.CITE &lt;EndNote&gt;&lt;Cite&gt;&lt;Author&gt;Volova&lt;/Author&gt;&lt;Year&gt;2010&lt;/Year&gt;&lt;RecNum&gt;36&lt;/RecNum&gt;&lt;DisplayText&gt;(10)&lt;/DisplayText&gt;&lt;record&gt;&lt;rec-number&gt;36&lt;/rec-number&gt;&lt;foreign-keys&gt;&lt;key app="EN" db-id="v5v9r9velrf528exsr5x02xhatz0dwvtwv5w" timestamp="1488883639"&gt;36&lt;/key&gt;&lt;/foreign-keys&gt;&lt;ref-type name="Journal Article"&gt;17&lt;/ref-type&gt;&lt;contributors&gt;&lt;authors&gt;&lt;author&gt;Volova, T. G.&lt;/author&gt;&lt;author&gt;Barashkov, V. A.&lt;/author&gt;&lt;/authors&gt;&lt;/contributors&gt;&lt;titles&gt;&lt;title&gt;[Characteristics of proteins synthesized by hydrogen-oxidizing microorganisms]&lt;/title&gt;&lt;secondary-title&gt;Prikl Biokhim Mikrobiol&lt;/secondary-title&gt;&lt;/titles&gt;&lt;periodical&gt;&lt;full-title&gt;Prikl Biokhim Mikrobiol&lt;/full-title&gt;&lt;/periodical&gt;&lt;pages&gt;624-9&lt;/pages&gt;&lt;volume&gt;46&lt;/volume&gt;&lt;number&gt;6&lt;/number&gt;&lt;keywords&gt;&lt;keyword&gt;Alcaligenes/*metabolism&lt;/keyword&gt;&lt;keyword&gt;Bacterial Proteins/*chemistry/metabolism&lt;/keyword&gt;&lt;keyword&gt;Cupriavidus necator/*metabolism&lt;/keyword&gt;&lt;keyword&gt;Hydrogen/*metabolism&lt;/keyword&gt;&lt;keyword&gt;Oxidation-Reduction&lt;/keyword&gt;&lt;/keywords&gt;&lt;dates&gt;&lt;year&gt;2010&lt;/year&gt;&lt;pub-dates&gt;&lt;date&gt;Nov-Dec&lt;/date&gt;&lt;/pub-dates&gt;&lt;/dates&gt;&lt;isbn&gt;0555-1099 (Print)&amp;#xD;0555-1099 (Linking)&lt;/isbn&gt;&lt;accession-num&gt;21261071&lt;/accession-num&gt;&lt;urls&gt;&lt;related-urls&gt;&lt;url&gt;http://www.ncbi.nlm.nih.gov/pubmed/21261071&lt;/url&gt;&lt;/related-urls&gt;&lt;/urls&gt;&lt;/record&gt;&lt;/Cite&gt;&lt;/EndNote&gt;</w:instrText>
      </w:r>
      <w:r w:rsidR="00D05812">
        <w:rPr>
          <w:rFonts w:cs="Times New Roman"/>
          <w:color w:val="000000"/>
          <w:sz w:val="24"/>
          <w:szCs w:val="24"/>
          <w:lang w:val="en-US"/>
        </w:rPr>
        <w:fldChar w:fldCharType="separate"/>
      </w:r>
      <w:r w:rsidR="005E7E26">
        <w:rPr>
          <w:rFonts w:cs="Times New Roman"/>
          <w:noProof/>
          <w:color w:val="000000"/>
          <w:sz w:val="24"/>
          <w:szCs w:val="24"/>
          <w:lang w:val="en-US"/>
        </w:rPr>
        <w:t>(10)</w:t>
      </w:r>
      <w:r w:rsidR="00D05812">
        <w:rPr>
          <w:rFonts w:cs="Times New Roman"/>
          <w:color w:val="000000"/>
          <w:sz w:val="24"/>
          <w:szCs w:val="24"/>
          <w:lang w:val="en-US"/>
        </w:rPr>
        <w:fldChar w:fldCharType="end"/>
      </w:r>
      <w:r w:rsidR="00E815D7">
        <w:rPr>
          <w:rFonts w:cs="Times New Roman"/>
          <w:color w:val="000000"/>
          <w:sz w:val="24"/>
          <w:szCs w:val="24"/>
          <w:lang w:val="en-US"/>
        </w:rPr>
        <w:t xml:space="preserve">. </w:t>
      </w:r>
    </w:p>
    <w:p w:rsidR="007A3335" w:rsidRDefault="0074205D" w:rsidP="00DA5206">
      <w:pPr>
        <w:autoSpaceDE w:val="0"/>
        <w:autoSpaceDN w:val="0"/>
        <w:adjustRightInd w:val="0"/>
        <w:spacing w:after="0" w:line="480" w:lineRule="auto"/>
        <w:jc w:val="both"/>
        <w:rPr>
          <w:rFonts w:cs="Times New Roman"/>
          <w:color w:val="000000"/>
          <w:sz w:val="24"/>
          <w:szCs w:val="24"/>
          <w:lang w:val="en-US"/>
        </w:rPr>
      </w:pPr>
      <w:r>
        <w:rPr>
          <w:rFonts w:cs="Times New Roman"/>
          <w:color w:val="000000"/>
          <w:sz w:val="24"/>
          <w:szCs w:val="24"/>
          <w:lang w:val="en-US"/>
        </w:rPr>
        <w:t>In order to enrich HOB culture</w:t>
      </w:r>
      <w:r w:rsidR="00BF6C4B">
        <w:rPr>
          <w:rFonts w:cs="Times New Roman"/>
          <w:color w:val="000000"/>
          <w:sz w:val="24"/>
          <w:szCs w:val="24"/>
          <w:lang w:val="en-US"/>
        </w:rPr>
        <w:t>,</w:t>
      </w:r>
      <w:r>
        <w:rPr>
          <w:rFonts w:cs="Times New Roman"/>
          <w:color w:val="000000"/>
          <w:sz w:val="24"/>
          <w:szCs w:val="24"/>
          <w:lang w:val="en-US"/>
        </w:rPr>
        <w:t xml:space="preserve"> </w:t>
      </w:r>
      <w:r w:rsidR="00831832">
        <w:rPr>
          <w:rFonts w:cs="Times New Roman"/>
          <w:color w:val="000000"/>
          <w:sz w:val="24"/>
          <w:szCs w:val="24"/>
          <w:lang w:val="en-US"/>
        </w:rPr>
        <w:t>process</w:t>
      </w:r>
      <w:r w:rsidR="007A3335">
        <w:rPr>
          <w:rFonts w:cs="Times New Roman"/>
          <w:color w:val="000000"/>
          <w:sz w:val="24"/>
          <w:szCs w:val="24"/>
          <w:lang w:val="en-US"/>
        </w:rPr>
        <w:t xml:space="preserve"> conditions like sequence batch and continuous </w:t>
      </w:r>
      <w:r>
        <w:rPr>
          <w:rFonts w:cs="Times New Roman"/>
          <w:color w:val="000000"/>
          <w:sz w:val="24"/>
          <w:szCs w:val="24"/>
          <w:lang w:val="en-US"/>
        </w:rPr>
        <w:t>can be applied</w:t>
      </w:r>
      <w:ins w:id="18" w:author="Charles Dumolin" w:date="2017-08-27T20:05:00Z">
        <w:r w:rsidR="00815EDC">
          <w:rPr>
            <w:rFonts w:cs="Times New Roman"/>
            <w:color w:val="000000"/>
            <w:sz w:val="24"/>
            <w:szCs w:val="24"/>
            <w:lang w:val="en-US"/>
          </w:rPr>
          <w:t xml:space="preserve">. </w:t>
        </w:r>
      </w:ins>
      <w:del w:id="19" w:author="Charles Dumolin" w:date="2017-08-27T20:05:00Z">
        <w:r w:rsidR="00C37112" w:rsidDel="00815EDC">
          <w:rPr>
            <w:rFonts w:cs="Times New Roman"/>
            <w:color w:val="000000"/>
            <w:sz w:val="24"/>
            <w:szCs w:val="24"/>
            <w:lang w:val="en-US"/>
          </w:rPr>
          <w:delText xml:space="preserve"> and i</w:delText>
        </w:r>
      </w:del>
      <w:ins w:id="20" w:author="Charles Dumolin" w:date="2017-08-27T20:05:00Z">
        <w:r w:rsidR="00815EDC">
          <w:rPr>
            <w:rFonts w:cs="Times New Roman"/>
            <w:color w:val="000000"/>
            <w:sz w:val="24"/>
            <w:szCs w:val="24"/>
            <w:lang w:val="en-US"/>
          </w:rPr>
          <w:t>I</w:t>
        </w:r>
      </w:ins>
      <w:r w:rsidR="00C37112">
        <w:rPr>
          <w:rFonts w:cs="Times New Roman"/>
          <w:color w:val="000000"/>
          <w:sz w:val="24"/>
          <w:szCs w:val="24"/>
          <w:lang w:val="en-US"/>
        </w:rPr>
        <w:t xml:space="preserve">t </w:t>
      </w:r>
      <w:r w:rsidR="00A605B7">
        <w:rPr>
          <w:rFonts w:cs="Times New Roman"/>
          <w:color w:val="000000"/>
          <w:sz w:val="24"/>
          <w:szCs w:val="24"/>
          <w:lang w:val="en-US"/>
        </w:rPr>
        <w:t xml:space="preserve">was found that </w:t>
      </w:r>
      <w:r w:rsidR="0050386C">
        <w:rPr>
          <w:rFonts w:cs="Times New Roman"/>
          <w:color w:val="000000"/>
          <w:sz w:val="24"/>
          <w:szCs w:val="24"/>
          <w:lang w:val="en-US"/>
        </w:rPr>
        <w:t xml:space="preserve">microbial community can be changed with different process </w:t>
      </w:r>
      <w:r w:rsidR="0050386C">
        <w:rPr>
          <w:rFonts w:cs="Times New Roman"/>
          <w:color w:val="000000"/>
          <w:sz w:val="24"/>
          <w:szCs w:val="24"/>
          <w:lang w:val="en-US"/>
        </w:rPr>
        <w:lastRenderedPageBreak/>
        <w:t>conditions</w:t>
      </w:r>
      <w:r w:rsidR="00BF6C4B">
        <w:rPr>
          <w:rFonts w:cs="Times New Roman"/>
          <w:color w:val="000000"/>
          <w:sz w:val="24"/>
          <w:szCs w:val="24"/>
          <w:lang w:val="en-US"/>
        </w:rPr>
        <w:t>.</w:t>
      </w:r>
      <w:r w:rsidR="00871D14">
        <w:rPr>
          <w:rFonts w:cs="Times New Roman"/>
          <w:color w:val="000000"/>
          <w:sz w:val="24"/>
          <w:szCs w:val="24"/>
          <w:lang w:val="en-US"/>
        </w:rPr>
        <w:t xml:space="preserve"> </w:t>
      </w:r>
      <w:del w:id="21" w:author="Charles Dumolin" w:date="2017-08-27T20:09:00Z">
        <w:r w:rsidR="00871D14" w:rsidDel="00815EDC">
          <w:rPr>
            <w:rFonts w:cs="Times New Roman"/>
            <w:color w:val="000000"/>
            <w:sz w:val="24"/>
            <w:szCs w:val="24"/>
            <w:lang w:val="en-US"/>
          </w:rPr>
          <w:delText>The coexiste</w:delText>
        </w:r>
        <w:r w:rsidR="00F63231" w:rsidDel="00815EDC">
          <w:rPr>
            <w:rFonts w:cs="Times New Roman"/>
            <w:color w:val="000000"/>
            <w:sz w:val="24"/>
            <w:szCs w:val="24"/>
            <w:lang w:val="en-US"/>
          </w:rPr>
          <w:delText xml:space="preserve">nce of a diversity of microbial </w:delText>
        </w:r>
        <w:r w:rsidR="00871D14" w:rsidDel="00815EDC">
          <w:rPr>
            <w:rFonts w:cs="Times New Roman"/>
            <w:color w:val="000000"/>
            <w:sz w:val="24"/>
            <w:szCs w:val="24"/>
            <w:lang w:val="en-US"/>
          </w:rPr>
          <w:delText xml:space="preserve">revealed </w:delText>
        </w:r>
      </w:del>
      <w:ins w:id="22" w:author="Charles Dumolin" w:date="2017-08-27T20:09:00Z">
        <w:r w:rsidR="00815EDC">
          <w:rPr>
            <w:rFonts w:cs="Times New Roman"/>
            <w:color w:val="000000"/>
            <w:sz w:val="24"/>
            <w:szCs w:val="24"/>
            <w:lang w:val="en-US"/>
          </w:rPr>
          <w:t>U</w:t>
        </w:r>
      </w:ins>
      <w:del w:id="23" w:author="Charles Dumolin" w:date="2017-08-27T20:09:00Z">
        <w:r w:rsidR="00871D14" w:rsidDel="00815EDC">
          <w:rPr>
            <w:rFonts w:cs="Times New Roman"/>
            <w:color w:val="000000"/>
            <w:sz w:val="24"/>
            <w:szCs w:val="24"/>
            <w:lang w:val="en-US"/>
          </w:rPr>
          <w:delText>u</w:delText>
        </w:r>
      </w:del>
      <w:r w:rsidR="00871D14">
        <w:rPr>
          <w:rFonts w:cs="Times New Roman"/>
          <w:color w:val="000000"/>
          <w:sz w:val="24"/>
          <w:szCs w:val="24"/>
          <w:lang w:val="en-US"/>
        </w:rPr>
        <w:t xml:space="preserve">nder sequence batch condition </w:t>
      </w:r>
      <w:ins w:id="24" w:author="Charles Dumolin" w:date="2017-08-27T20:09:00Z">
        <w:r w:rsidR="00815EDC">
          <w:rPr>
            <w:rFonts w:cs="Times New Roman"/>
            <w:color w:val="000000"/>
            <w:sz w:val="24"/>
            <w:szCs w:val="24"/>
            <w:lang w:val="en-US"/>
          </w:rPr>
          <w:t xml:space="preserve">the </w:t>
        </w:r>
      </w:ins>
      <w:ins w:id="25" w:author="Charles Dumolin" w:date="2017-08-27T20:10:00Z">
        <w:r w:rsidR="00815EDC">
          <w:rPr>
            <w:rFonts w:cs="Times New Roman"/>
            <w:color w:val="000000"/>
            <w:sz w:val="24"/>
            <w:szCs w:val="24"/>
            <w:lang w:val="en-US"/>
          </w:rPr>
          <w:t xml:space="preserve">coexistence of a microbial diversity </w:t>
        </w:r>
      </w:ins>
      <w:ins w:id="26" w:author="Charles Dumolin" w:date="2017-08-27T20:13:00Z">
        <w:r w:rsidR="00973F62">
          <w:rPr>
            <w:rFonts w:cs="Times New Roman"/>
            <w:color w:val="000000"/>
            <w:sz w:val="24"/>
            <w:szCs w:val="24"/>
            <w:lang w:val="en-US"/>
          </w:rPr>
          <w:t xml:space="preserve">is </w:t>
        </w:r>
      </w:ins>
      <w:ins w:id="27" w:author="Charles Dumolin" w:date="2017-08-27T20:12:00Z">
        <w:r w:rsidR="00815EDC">
          <w:rPr>
            <w:rFonts w:cs="Times New Roman"/>
            <w:color w:val="000000"/>
            <w:sz w:val="24"/>
            <w:szCs w:val="24"/>
            <w:lang w:val="en-US"/>
          </w:rPr>
          <w:t>stimulated</w:t>
        </w:r>
      </w:ins>
      <w:ins w:id="28" w:author="Charles Dumolin" w:date="2017-08-27T20:11:00Z">
        <w:r w:rsidR="00815EDC">
          <w:rPr>
            <w:rFonts w:cs="Times New Roman"/>
            <w:color w:val="000000"/>
            <w:sz w:val="24"/>
            <w:szCs w:val="24"/>
            <w:lang w:val="en-US"/>
          </w:rPr>
          <w:t>,</w:t>
        </w:r>
      </w:ins>
      <w:ins w:id="29" w:author="Charles Dumolin" w:date="2017-08-27T20:10:00Z">
        <w:r w:rsidR="00815EDC">
          <w:rPr>
            <w:rFonts w:cs="Times New Roman"/>
            <w:color w:val="000000"/>
            <w:sz w:val="24"/>
            <w:szCs w:val="24"/>
            <w:lang w:val="en-US"/>
          </w:rPr>
          <w:t xml:space="preserve"> </w:t>
        </w:r>
      </w:ins>
      <w:r w:rsidR="00871D14">
        <w:rPr>
          <w:rFonts w:cs="Times New Roman"/>
          <w:color w:val="000000"/>
          <w:sz w:val="24"/>
          <w:szCs w:val="24"/>
          <w:lang w:val="en-US"/>
        </w:rPr>
        <w:t>while</w:t>
      </w:r>
      <w:r w:rsidR="00CB4357">
        <w:rPr>
          <w:rFonts w:cs="Times New Roman"/>
          <w:color w:val="000000"/>
          <w:sz w:val="24"/>
          <w:szCs w:val="24"/>
          <w:lang w:val="en-US"/>
        </w:rPr>
        <w:t xml:space="preserve"> </w:t>
      </w:r>
      <w:ins w:id="30" w:author="Charles Dumolin" w:date="2017-08-27T20:12:00Z">
        <w:r w:rsidR="00815EDC">
          <w:rPr>
            <w:rFonts w:cs="Times New Roman"/>
            <w:color w:val="000000"/>
            <w:sz w:val="24"/>
            <w:szCs w:val="24"/>
            <w:lang w:val="en-US"/>
          </w:rPr>
          <w:t xml:space="preserve">under continuous condition </w:t>
        </w:r>
      </w:ins>
      <w:del w:id="31" w:author="Charles Dumolin" w:date="2017-08-27T20:13:00Z">
        <w:r w:rsidR="00871D14" w:rsidDel="00973F62">
          <w:rPr>
            <w:rFonts w:cs="Times New Roman"/>
            <w:color w:val="000000"/>
            <w:sz w:val="24"/>
            <w:szCs w:val="24"/>
            <w:lang w:val="en-US"/>
          </w:rPr>
          <w:delText>microbiome</w:delText>
        </w:r>
        <w:r w:rsidR="00CB4357" w:rsidDel="00973F62">
          <w:rPr>
            <w:rFonts w:cs="Times New Roman"/>
            <w:color w:val="000000"/>
            <w:sz w:val="24"/>
            <w:szCs w:val="24"/>
            <w:lang w:val="en-US"/>
          </w:rPr>
          <w:delText xml:space="preserve"> </w:delText>
        </w:r>
      </w:del>
      <w:ins w:id="32" w:author="Charles Dumolin" w:date="2017-08-27T20:13:00Z">
        <w:r w:rsidR="00973F62">
          <w:rPr>
            <w:rFonts w:cs="Times New Roman"/>
            <w:color w:val="000000"/>
            <w:sz w:val="24"/>
            <w:szCs w:val="24"/>
            <w:lang w:val="en-US"/>
          </w:rPr>
          <w:t xml:space="preserve">this is </w:t>
        </w:r>
      </w:ins>
      <w:r w:rsidR="00CB4357">
        <w:rPr>
          <w:rFonts w:cs="Times New Roman"/>
          <w:color w:val="000000"/>
          <w:sz w:val="24"/>
          <w:szCs w:val="24"/>
          <w:lang w:val="en-US"/>
        </w:rPr>
        <w:t xml:space="preserve">nailed down to </w:t>
      </w:r>
      <w:ins w:id="33" w:author="Charles Dumolin" w:date="2017-08-27T20:13:00Z">
        <w:r w:rsidR="00973F62">
          <w:rPr>
            <w:rFonts w:cs="Times New Roman"/>
            <w:color w:val="000000"/>
            <w:sz w:val="24"/>
            <w:szCs w:val="24"/>
            <w:lang w:val="en-US"/>
          </w:rPr>
          <w:t xml:space="preserve">a </w:t>
        </w:r>
      </w:ins>
      <w:r w:rsidR="00CB4357">
        <w:rPr>
          <w:rFonts w:cs="Times New Roman"/>
          <w:color w:val="000000"/>
          <w:sz w:val="24"/>
          <w:szCs w:val="24"/>
          <w:lang w:val="en-US"/>
        </w:rPr>
        <w:t>one species dominated culture</w:t>
      </w:r>
      <w:r w:rsidR="00831832">
        <w:rPr>
          <w:rFonts w:cs="Times New Roman"/>
          <w:color w:val="000000"/>
          <w:sz w:val="24"/>
          <w:szCs w:val="24"/>
          <w:lang w:val="en-US"/>
        </w:rPr>
        <w:t xml:space="preserve"> </w:t>
      </w:r>
      <w:del w:id="34" w:author="Charles Dumolin" w:date="2017-08-27T20:12:00Z">
        <w:r w:rsidR="00831832" w:rsidDel="00815EDC">
          <w:rPr>
            <w:rFonts w:cs="Times New Roman"/>
            <w:color w:val="000000"/>
            <w:sz w:val="24"/>
            <w:szCs w:val="24"/>
            <w:lang w:val="en-US"/>
          </w:rPr>
          <w:delText>under continuous condition</w:delText>
        </w:r>
        <w:r w:rsidR="009F72AC" w:rsidDel="00815EDC">
          <w:rPr>
            <w:rFonts w:cs="Times New Roman"/>
            <w:color w:val="000000"/>
            <w:sz w:val="24"/>
            <w:szCs w:val="24"/>
            <w:lang w:val="en-US"/>
          </w:rPr>
          <w:delText xml:space="preserve"> </w:delText>
        </w:r>
      </w:del>
      <w:r w:rsidR="009F72AC">
        <w:rPr>
          <w:rFonts w:cs="Times New Roman"/>
          <w:color w:val="000000"/>
          <w:sz w:val="24"/>
          <w:szCs w:val="24"/>
          <w:lang w:val="en-US"/>
        </w:rPr>
        <w:fldChar w:fldCharType="begin"/>
      </w:r>
      <w:r w:rsidR="009F72AC">
        <w:rPr>
          <w:rFonts w:cs="Times New Roman"/>
          <w:color w:val="000000"/>
          <w:sz w:val="24"/>
          <w:szCs w:val="24"/>
          <w:lang w:val="en-US"/>
        </w:rPr>
        <w:instrText xml:space="preserve"> ADDIN EN.CITE &lt;EndNote&gt;&lt;Cite&gt;&lt;Author&gt;Matassa&lt;/Author&gt;&lt;Year&gt;2016&lt;/Year&gt;&lt;RecNum&gt;38&lt;/RecNum&gt;&lt;DisplayText&gt;(11)&lt;/DisplayText&gt;&lt;record&gt;&lt;rec-number&gt;38&lt;/rec-number&gt;&lt;foreign-keys&gt;&lt;key app="EN" db-id="v5v9r9velrf528exsr5x02xhatz0dwvtwv5w" timestamp="1489418382"&gt;38&lt;/key&gt;&lt;/foreign-keys&gt;&lt;ref-type name="Journal Article"&gt;17&lt;/ref-type&gt;&lt;contributors&gt;&lt;authors&gt;&lt;author&gt;Matassa, S.&lt;/author&gt;&lt;author&gt;Verstraete, W.&lt;/author&gt;&lt;author&gt;Pikaar, I.&lt;/author&gt;&lt;author&gt;Boon, N.&lt;/author&gt;&lt;/authors&gt;&lt;/contributors&gt;&lt;auth-address&gt;Center for Microbial Ecology and Technology (CMET), Ghent University, Coupure Links 653, 9000, Gent, Belgium; Avecom NV, Industrieweg 122P, 9032, Wondelgem, Belgium.&amp;#xD;School of Civil Engineering, The University of Queensland, Brisbane, QLD, 4072, Australia.&amp;#xD;Center for Microbial Ecology and Technology (CMET), Ghent University, Coupure Links 653, 9000, Gent, Belgium. Electronic address: Nico.Boon@UGent.be.&lt;/auth-address&gt;&lt;titles&gt;&lt;title&gt;Autotrophic nitrogen assimilation and carbon capture for microbial protein production by a novel enrichment of hydrogen-oxidizing bacteria&lt;/title&gt;&lt;secondary-title&gt;Water Res&lt;/secondary-title&gt;&lt;/titles&gt;&lt;periodical&gt;&lt;full-title&gt;Water Res&lt;/full-title&gt;&lt;/periodical&gt;&lt;pages&gt;137-46&lt;/pages&gt;&lt;volume&gt;101&lt;/volume&gt;&lt;keywords&gt;&lt;keyword&gt;Carbon capture&lt;/keyword&gt;&lt;keyword&gt;Hydrogen-oxidizing bacteria&lt;/keyword&gt;&lt;keyword&gt;Microbial protein&lt;/keyword&gt;&lt;keyword&gt;Nitrogen assimilation&lt;/keyword&gt;&lt;keyword&gt;Resource up-cycling&lt;/keyword&gt;&lt;keyword&gt;Sulfuricurvum spp.&lt;/keyword&gt;&lt;/keywords&gt;&lt;dates&gt;&lt;year&gt;2016&lt;/year&gt;&lt;pub-dates&gt;&lt;date&gt;Sep 15&lt;/date&gt;&lt;/pub-dates&gt;&lt;/dates&gt;&lt;isbn&gt;1879-2448 (Electronic)&amp;#xD;0043-1354 (Linking)&lt;/isbn&gt;&lt;accession-num&gt;27262118&lt;/accession-num&gt;&lt;urls&gt;&lt;related-urls&gt;&lt;url&gt;http://www.ncbi.nlm.nih.gov/pubmed/27262118&lt;/url&gt;&lt;/related-urls&gt;&lt;/urls&gt;&lt;electronic-resource-num&gt;10.1016/j.watres.2016.05.077&lt;/electronic-resource-num&gt;&lt;/record&gt;&lt;/Cite&gt;&lt;/EndNote&gt;</w:instrText>
      </w:r>
      <w:r w:rsidR="009F72AC">
        <w:rPr>
          <w:rFonts w:cs="Times New Roman"/>
          <w:color w:val="000000"/>
          <w:sz w:val="24"/>
          <w:szCs w:val="24"/>
          <w:lang w:val="en-US"/>
        </w:rPr>
        <w:fldChar w:fldCharType="separate"/>
      </w:r>
      <w:r w:rsidR="009F72AC">
        <w:rPr>
          <w:rFonts w:cs="Times New Roman"/>
          <w:noProof/>
          <w:color w:val="000000"/>
          <w:sz w:val="24"/>
          <w:szCs w:val="24"/>
          <w:lang w:val="en-US"/>
        </w:rPr>
        <w:t>(11)</w:t>
      </w:r>
      <w:r w:rsidR="009F72AC">
        <w:rPr>
          <w:rFonts w:cs="Times New Roman"/>
          <w:color w:val="000000"/>
          <w:sz w:val="24"/>
          <w:szCs w:val="24"/>
          <w:lang w:val="en-US"/>
        </w:rPr>
        <w:fldChar w:fldCharType="end"/>
      </w:r>
      <w:r w:rsidR="00871D14">
        <w:rPr>
          <w:rFonts w:cs="Times New Roman"/>
          <w:color w:val="000000"/>
          <w:sz w:val="24"/>
          <w:szCs w:val="24"/>
          <w:lang w:val="en-US"/>
        </w:rPr>
        <w:t>.</w:t>
      </w:r>
    </w:p>
    <w:p w:rsidR="00E85A8E" w:rsidRPr="00DA5206" w:rsidRDefault="00DA5206" w:rsidP="00DA5206">
      <w:pPr>
        <w:autoSpaceDE w:val="0"/>
        <w:autoSpaceDN w:val="0"/>
        <w:adjustRightInd w:val="0"/>
        <w:spacing w:after="0" w:line="480" w:lineRule="auto"/>
        <w:jc w:val="both"/>
        <w:rPr>
          <w:rFonts w:cs="Times New Roman"/>
          <w:color w:val="000000"/>
          <w:sz w:val="24"/>
          <w:szCs w:val="24"/>
          <w:lang w:val="en-US"/>
        </w:rPr>
      </w:pPr>
      <w:r>
        <w:rPr>
          <w:rFonts w:cs="Times New Roman"/>
          <w:color w:val="000000"/>
          <w:sz w:val="24"/>
          <w:szCs w:val="24"/>
          <w:lang w:val="en-US"/>
        </w:rPr>
        <w:t>A broad range of techniques has been used for dereplication of bacterial isolates</w:t>
      </w:r>
      <w:r w:rsidR="00B00AE5">
        <w:rPr>
          <w:rFonts w:cs="Times New Roman"/>
          <w:color w:val="000000"/>
          <w:sz w:val="24"/>
          <w:szCs w:val="24"/>
          <w:lang w:val="en-US"/>
        </w:rPr>
        <w:t xml:space="preserve">, </w:t>
      </w:r>
      <w:r>
        <w:rPr>
          <w:rFonts w:cs="Times New Roman"/>
          <w:color w:val="000000"/>
          <w:sz w:val="24"/>
          <w:szCs w:val="24"/>
          <w:lang w:val="en-US"/>
        </w:rPr>
        <w:t xml:space="preserve">but the suitable technique </w:t>
      </w:r>
      <w:r w:rsidR="006E7BE9">
        <w:rPr>
          <w:rFonts w:cs="Times New Roman"/>
          <w:color w:val="000000"/>
          <w:sz w:val="24"/>
          <w:szCs w:val="24"/>
          <w:lang w:val="en-US"/>
        </w:rPr>
        <w:t>should have</w:t>
      </w:r>
      <w:r>
        <w:rPr>
          <w:rFonts w:cs="Times New Roman"/>
          <w:color w:val="000000"/>
          <w:sz w:val="24"/>
          <w:szCs w:val="24"/>
          <w:lang w:val="en-US"/>
        </w:rPr>
        <w:t xml:space="preserve"> some criteria like simplicity, reliability, high specificity, applicability to all bacterial </w:t>
      </w:r>
      <w:r w:rsidRPr="00DA5206">
        <w:rPr>
          <w:rFonts w:cs="Times New Roman"/>
          <w:color w:val="000000"/>
          <w:sz w:val="24"/>
          <w:szCs w:val="24"/>
          <w:lang w:val="en-US"/>
        </w:rPr>
        <w:t>strains</w:t>
      </w:r>
      <w:r>
        <w:rPr>
          <w:rFonts w:cs="Times New Roman"/>
          <w:color w:val="000000"/>
          <w:sz w:val="24"/>
          <w:szCs w:val="24"/>
          <w:lang w:val="en-US"/>
        </w:rPr>
        <w:t xml:space="preserve"> with low costs</w:t>
      </w:r>
      <w:r w:rsidR="006E7BE9">
        <w:rPr>
          <w:rFonts w:cs="Times New Roman"/>
          <w:color w:val="000000"/>
          <w:sz w:val="24"/>
          <w:szCs w:val="24"/>
          <w:lang w:val="en-US"/>
        </w:rPr>
        <w:t xml:space="preserve"> </w:t>
      </w:r>
      <w:r w:rsidR="006E7BE9">
        <w:rPr>
          <w:rFonts w:cs="Times New Roman"/>
          <w:color w:val="000000"/>
          <w:sz w:val="24"/>
          <w:szCs w:val="24"/>
          <w:lang w:val="en-US"/>
        </w:rPr>
        <w:fldChar w:fldCharType="begin"/>
      </w:r>
      <w:r w:rsidR="0050386C">
        <w:rPr>
          <w:rFonts w:cs="Times New Roman"/>
          <w:color w:val="000000"/>
          <w:sz w:val="24"/>
          <w:szCs w:val="24"/>
          <w:lang w:val="en-US"/>
        </w:rPr>
        <w:instrText xml:space="preserve"> ADDIN EN.CITE &lt;EndNote&gt;&lt;Cite&gt;&lt;Author&gt;Doan&lt;/Author&gt;&lt;Year&gt;2012&lt;/Year&gt;&lt;RecNum&gt;35&lt;/RecNum&gt;&lt;DisplayText&gt;(12)&lt;/DisplayText&gt;&lt;record&gt;&lt;rec-number&gt;35&lt;/rec-number&gt;&lt;foreign-keys&gt;&lt;key app="EN" db-id="v5v9r9velrf528exsr5x02xhatz0dwvtwv5w" timestamp="1488877830"&gt;35&lt;/key&gt;&lt;/foreign-keys&gt;&lt;ref-type name="Journal Article"&gt;17&lt;/ref-type&gt;&lt;contributors&gt;&lt;authors&gt;&lt;author&gt;Doan, N. T.&lt;/author&gt;&lt;author&gt;Van Hoorde, K.&lt;/author&gt;&lt;author&gt;Cnockaert, M.&lt;/author&gt;&lt;author&gt;De Brandt, E.&lt;/author&gt;&lt;author&gt;Aerts, M.&lt;/author&gt;&lt;author&gt;Le Thanh, B.&lt;/author&gt;&lt;author&gt;Vandamme, P.&lt;/author&gt;&lt;/authors&gt;&lt;/contributors&gt;&lt;auth-address&gt;Laboratory of Microbiology, Department of Biochemistry and Microbiology, Ghent University, Gent, Belgium.&lt;/auth-address&gt;&lt;titles&gt;&lt;title&gt;Validation of MALDI-TOF MS for rapid classification and identification of lactic acid bacteria, with a focus on isolates from traditional fermented foods in Northern Vietnam&lt;/title&gt;&lt;secondary-title&gt;Lett Appl Microbiol&lt;/secondary-title&gt;&lt;/titles&gt;&lt;periodical&gt;&lt;full-title&gt;Lett Appl Microbiol&lt;/full-title&gt;&lt;/periodical&gt;&lt;pages&gt;265-73&lt;/pages&gt;&lt;volume&gt;55&lt;/volume&gt;&lt;number&gt;4&lt;/number&gt;&lt;keywords&gt;&lt;keyword&gt;Cluster Analysis&lt;/keyword&gt;&lt;keyword&gt;*Fermentation&lt;/keyword&gt;&lt;keyword&gt;Food Microbiology/*methods&lt;/keyword&gt;&lt;keyword&gt;Lactic Acid&lt;/keyword&gt;&lt;keyword&gt;Lactobacillaceae/*classification/isolation &amp;amp; purification&lt;/keyword&gt;&lt;keyword&gt;Polymerase Chain Reaction&lt;/keyword&gt;&lt;keyword&gt;Spectrometry, Mass, Matrix-Assisted Laser Desorption-Ionization/*methods&lt;/keyword&gt;&lt;keyword&gt;Vietnam&lt;/keyword&gt;&lt;/keywords&gt;&lt;dates&gt;&lt;year&gt;2012&lt;/year&gt;&lt;pub-dates&gt;&lt;date&gt;Oct&lt;/date&gt;&lt;/pub-dates&gt;&lt;/dates&gt;&lt;isbn&gt;1472-765X (Electronic)&amp;#xD;0266-8254 (Linking)&lt;/isbn&gt;&lt;accession-num&gt;22774847&lt;/accession-num&gt;&lt;urls&gt;&lt;related-urls&gt;&lt;url&gt;http://www.ncbi.nlm.nih.gov/pubmed/22774847&lt;/url&gt;&lt;/related-urls&gt;&lt;/urls&gt;&lt;electronic-resource-num&gt;10.1111/j.1472-765X.2012.03287.x&lt;/electronic-resource-num&gt;&lt;/record&gt;&lt;/Cite&gt;&lt;/EndNote&gt;</w:instrText>
      </w:r>
      <w:r w:rsidR="006E7BE9">
        <w:rPr>
          <w:rFonts w:cs="Times New Roman"/>
          <w:color w:val="000000"/>
          <w:sz w:val="24"/>
          <w:szCs w:val="24"/>
          <w:lang w:val="en-US"/>
        </w:rPr>
        <w:fldChar w:fldCharType="separate"/>
      </w:r>
      <w:r w:rsidR="0050386C">
        <w:rPr>
          <w:rFonts w:cs="Times New Roman"/>
          <w:noProof/>
          <w:color w:val="000000"/>
          <w:sz w:val="24"/>
          <w:szCs w:val="24"/>
          <w:lang w:val="en-US"/>
        </w:rPr>
        <w:t>(12)</w:t>
      </w:r>
      <w:r w:rsidR="006E7BE9">
        <w:rPr>
          <w:rFonts w:cs="Times New Roman"/>
          <w:color w:val="000000"/>
          <w:sz w:val="24"/>
          <w:szCs w:val="24"/>
          <w:lang w:val="en-US"/>
        </w:rPr>
        <w:fldChar w:fldCharType="end"/>
      </w:r>
      <w:r>
        <w:rPr>
          <w:rFonts w:cs="Times New Roman"/>
          <w:color w:val="000000"/>
          <w:sz w:val="24"/>
          <w:szCs w:val="24"/>
          <w:lang w:val="en-US"/>
        </w:rPr>
        <w:t xml:space="preserve">. </w:t>
      </w:r>
      <w:r w:rsidRPr="00DA5206">
        <w:rPr>
          <w:rFonts w:cs="Times New Roman"/>
          <w:color w:val="000000"/>
          <w:sz w:val="24"/>
          <w:szCs w:val="24"/>
          <w:lang w:val="en-US"/>
        </w:rPr>
        <w:t xml:space="preserve">Matrix-assisted laser desorption </w:t>
      </w:r>
      <w:r w:rsidRPr="00DA5206">
        <w:rPr>
          <w:rFonts w:cs="Times New Roman" w:hint="eastAsia"/>
          <w:color w:val="000000"/>
          <w:sz w:val="24"/>
          <w:szCs w:val="24"/>
          <w:lang w:val="en-US"/>
        </w:rPr>
        <w:t>⁄</w:t>
      </w:r>
      <w:r w:rsidR="00B00AE5">
        <w:rPr>
          <w:rFonts w:cs="Times New Roman"/>
          <w:color w:val="000000"/>
          <w:sz w:val="24"/>
          <w:szCs w:val="24"/>
          <w:lang w:val="en-US"/>
        </w:rPr>
        <w:t xml:space="preserve">ionization </w:t>
      </w:r>
      <w:r w:rsidRPr="00DA5206">
        <w:rPr>
          <w:rFonts w:cs="Times New Roman"/>
          <w:color w:val="000000"/>
          <w:sz w:val="24"/>
          <w:szCs w:val="24"/>
          <w:lang w:val="en-US"/>
        </w:rPr>
        <w:t>time-of-flight mass spectrometry (MALDI-TOF MS)</w:t>
      </w:r>
      <w:r>
        <w:rPr>
          <w:rFonts w:cs="Times New Roman"/>
          <w:color w:val="000000"/>
          <w:sz w:val="24"/>
          <w:szCs w:val="24"/>
          <w:lang w:val="en-US"/>
        </w:rPr>
        <w:t xml:space="preserve"> </w:t>
      </w:r>
      <w:r w:rsidR="00C21379">
        <w:rPr>
          <w:rFonts w:cs="Times New Roman"/>
          <w:color w:val="000000"/>
          <w:sz w:val="24"/>
          <w:szCs w:val="24"/>
          <w:lang w:val="en-US"/>
        </w:rPr>
        <w:t xml:space="preserve">complies these requirements and </w:t>
      </w:r>
      <w:r>
        <w:rPr>
          <w:rFonts w:cs="Times New Roman"/>
          <w:color w:val="000000"/>
          <w:sz w:val="24"/>
          <w:szCs w:val="24"/>
          <w:lang w:val="en-US"/>
        </w:rPr>
        <w:t xml:space="preserve">has become </w:t>
      </w:r>
      <w:r w:rsidR="00E85A8E" w:rsidRPr="003920C5">
        <w:rPr>
          <w:rFonts w:cs="Times New Roman"/>
          <w:color w:val="000000"/>
          <w:sz w:val="24"/>
          <w:szCs w:val="24"/>
          <w:lang w:val="en-US"/>
        </w:rPr>
        <w:t>a</w:t>
      </w:r>
      <w:r w:rsidR="00C34CAA">
        <w:rPr>
          <w:rFonts w:cs="Times New Roman"/>
          <w:color w:val="000000"/>
          <w:sz w:val="24"/>
          <w:szCs w:val="24"/>
          <w:lang w:val="en-US"/>
        </w:rPr>
        <w:t xml:space="preserve">n important </w:t>
      </w:r>
      <w:r w:rsidR="00E85A8E" w:rsidRPr="003920C5">
        <w:rPr>
          <w:rFonts w:cs="Times New Roman"/>
          <w:color w:val="000000"/>
          <w:sz w:val="24"/>
          <w:szCs w:val="24"/>
          <w:lang w:val="en-US"/>
        </w:rPr>
        <w:t xml:space="preserve">high throughput dereplication tool for species to strain level identification in environmental, medical and food-related studies </w:t>
      </w:r>
      <w:r w:rsidR="00E85A8E" w:rsidRPr="003920C5">
        <w:rPr>
          <w:rFonts w:cs="Times New Roman"/>
          <w:color w:val="000000"/>
          <w:sz w:val="24"/>
          <w:szCs w:val="24"/>
          <w:lang w:val="en-US"/>
        </w:rPr>
        <w:fldChar w:fldCharType="begin">
          <w:fldData xml:space="preserve">PEVuZE5vdGU+PENpdGU+PEF1dGhvcj5BbmRyZXMtQmFycmFvPC9BdXRob3I+PFllYXI+MjAxMzwv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</w:fldData>
        </w:fldChar>
      </w:r>
      <w:r w:rsidR="0050386C">
        <w:rPr>
          <w:rFonts w:cs="Times New Roman"/>
          <w:color w:val="000000"/>
          <w:sz w:val="24"/>
          <w:szCs w:val="24"/>
          <w:lang w:val="en-US"/>
        </w:rPr>
        <w:instrText xml:space="preserve"> ADDIN EN.CITE </w:instrText>
      </w:r>
      <w:r w:rsidR="0050386C">
        <w:rPr>
          <w:rFonts w:cs="Times New Roman"/>
          <w:color w:val="000000"/>
          <w:sz w:val="24"/>
          <w:szCs w:val="24"/>
          <w:lang w:val="en-US"/>
        </w:rPr>
        <w:fldChar w:fldCharType="begin">
          <w:fldData xml:space="preserve">PEVuZE5vdGU+PENpdGU+PEF1dGhvcj5BbmRyZXMtQmFycmFvPC9BdXRob3I+PFllYXI+MjAxMzwv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</w:fldData>
        </w:fldChar>
      </w:r>
      <w:r w:rsidR="0050386C">
        <w:rPr>
          <w:rFonts w:cs="Times New Roman"/>
          <w:color w:val="000000"/>
          <w:sz w:val="24"/>
          <w:szCs w:val="24"/>
          <w:lang w:val="en-US"/>
        </w:rPr>
        <w:instrText xml:space="preserve"> ADDIN EN.CITE.DATA </w:instrText>
      </w:r>
      <w:r w:rsidR="0050386C">
        <w:rPr>
          <w:rFonts w:cs="Times New Roman"/>
          <w:color w:val="000000"/>
          <w:sz w:val="24"/>
          <w:szCs w:val="24"/>
          <w:lang w:val="en-US"/>
        </w:rPr>
      </w:r>
      <w:r w:rsidR="0050386C">
        <w:rPr>
          <w:rFonts w:cs="Times New Roman"/>
          <w:color w:val="000000"/>
          <w:sz w:val="24"/>
          <w:szCs w:val="24"/>
          <w:lang w:val="en-US"/>
        </w:rPr>
        <w:fldChar w:fldCharType="end"/>
      </w:r>
      <w:r w:rsidR="00E85A8E" w:rsidRPr="003920C5">
        <w:rPr>
          <w:rFonts w:cs="Times New Roman"/>
          <w:color w:val="000000"/>
          <w:sz w:val="24"/>
          <w:szCs w:val="24"/>
          <w:lang w:val="en-US"/>
        </w:rPr>
      </w:r>
      <w:r w:rsidR="00E85A8E" w:rsidRPr="003920C5">
        <w:rPr>
          <w:rFonts w:cs="Times New Roman"/>
          <w:color w:val="000000"/>
          <w:sz w:val="24"/>
          <w:szCs w:val="24"/>
          <w:lang w:val="en-US"/>
        </w:rPr>
        <w:fldChar w:fldCharType="separate"/>
      </w:r>
      <w:r w:rsidR="0050386C">
        <w:rPr>
          <w:rFonts w:cs="Times New Roman"/>
          <w:noProof/>
          <w:color w:val="000000"/>
          <w:sz w:val="24"/>
          <w:szCs w:val="24"/>
          <w:lang w:val="en-US"/>
        </w:rPr>
        <w:t>(13, 14)</w:t>
      </w:r>
      <w:r w:rsidR="00E85A8E" w:rsidRPr="003920C5">
        <w:rPr>
          <w:rFonts w:cs="Times New Roman"/>
          <w:color w:val="000000"/>
          <w:sz w:val="24"/>
          <w:szCs w:val="24"/>
          <w:lang w:val="en-US"/>
        </w:rPr>
        <w:fldChar w:fldCharType="end"/>
      </w:r>
      <w:r w:rsidRPr="00DA5206">
        <w:rPr>
          <w:rFonts w:cs="Times New Roman"/>
          <w:color w:val="000000"/>
          <w:sz w:val="24"/>
          <w:szCs w:val="24"/>
          <w:lang w:val="en-US"/>
        </w:rPr>
        <w:t>.</w:t>
      </w:r>
      <w:r w:rsidR="00E85A8E" w:rsidRPr="003920C5">
        <w:rPr>
          <w:rFonts w:cs="Times New Roman"/>
          <w:color w:val="000000"/>
          <w:sz w:val="24"/>
          <w:szCs w:val="24"/>
          <w:lang w:val="en-US"/>
        </w:rPr>
        <w:t xml:space="preserve"> </w:t>
      </w:r>
      <w:r w:rsidR="00397ECA" w:rsidRPr="00DA5206">
        <w:rPr>
          <w:rFonts w:cs="Times New Roman"/>
          <w:color w:val="000000"/>
          <w:sz w:val="24"/>
          <w:szCs w:val="24"/>
          <w:lang w:val="en-US"/>
        </w:rPr>
        <w:t>MALDI-TOF MS</w:t>
      </w:r>
      <w:r w:rsidR="00397ECA">
        <w:rPr>
          <w:rFonts w:cs="Times New Roman"/>
          <w:color w:val="000000"/>
          <w:sz w:val="24"/>
          <w:szCs w:val="24"/>
          <w:lang w:val="en-US"/>
        </w:rPr>
        <w:t xml:space="preserve"> </w:t>
      </w:r>
      <w:r w:rsidR="00E85A8E" w:rsidRPr="003920C5">
        <w:rPr>
          <w:rFonts w:cs="Times New Roman"/>
          <w:color w:val="000000"/>
          <w:sz w:val="24"/>
          <w:szCs w:val="24"/>
          <w:lang w:val="en-US"/>
        </w:rPr>
        <w:t xml:space="preserve">generates easy interpretable data based on protein mass spectra corresponding to ribosomal proteins, discriminating </w:t>
      </w:r>
      <w:r>
        <w:rPr>
          <w:rFonts w:cs="Times New Roman"/>
          <w:color w:val="000000"/>
          <w:sz w:val="24"/>
          <w:szCs w:val="24"/>
          <w:lang w:val="en-US"/>
        </w:rPr>
        <w:t>wide</w:t>
      </w:r>
      <w:r w:rsidR="00E85A8E" w:rsidRPr="003920C5">
        <w:rPr>
          <w:rFonts w:cs="Times New Roman"/>
          <w:color w:val="000000"/>
          <w:sz w:val="24"/>
          <w:szCs w:val="24"/>
          <w:lang w:val="en-US"/>
        </w:rPr>
        <w:t xml:space="preserve"> range of bacterial species which could be semi-automated, fast and cheap analysis </w:t>
      </w:r>
      <w:r w:rsidR="00E85A8E" w:rsidRPr="003920C5">
        <w:rPr>
          <w:rFonts w:cs="Times New Roman"/>
          <w:color w:val="000000"/>
          <w:sz w:val="24"/>
          <w:szCs w:val="24"/>
          <w:lang w:val="en-US"/>
        </w:rPr>
        <w:fldChar w:fldCharType="begin">
          <w:fldData xml:space="preserve">PEVuZE5vdGU+PENpdGU+PEF1dGhvcj5HaHlzZWxpbmNrPC9BdXRob3I+PFllYXI+MjAxMTwvWWVh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</w:fldData>
        </w:fldChar>
      </w:r>
      <w:r w:rsidR="0050386C">
        <w:rPr>
          <w:rFonts w:cs="Times New Roman"/>
          <w:color w:val="000000"/>
          <w:sz w:val="24"/>
          <w:szCs w:val="24"/>
          <w:lang w:val="en-US"/>
        </w:rPr>
        <w:instrText xml:space="preserve"> ADDIN EN.CITE </w:instrText>
      </w:r>
      <w:r w:rsidR="0050386C">
        <w:rPr>
          <w:rFonts w:cs="Times New Roman"/>
          <w:color w:val="000000"/>
          <w:sz w:val="24"/>
          <w:szCs w:val="24"/>
          <w:lang w:val="en-US"/>
        </w:rPr>
        <w:fldChar w:fldCharType="begin">
          <w:fldData xml:space="preserve">PEVuZE5vdGU+PENpdGU+PEF1dGhvcj5HaHlzZWxpbmNrPC9BdXRob3I+PFllYXI+MjAxMTwvWWVh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</w:fldData>
        </w:fldChar>
      </w:r>
      <w:r w:rsidR="0050386C">
        <w:rPr>
          <w:rFonts w:cs="Times New Roman"/>
          <w:color w:val="000000"/>
          <w:sz w:val="24"/>
          <w:szCs w:val="24"/>
          <w:lang w:val="en-US"/>
        </w:rPr>
        <w:instrText xml:space="preserve"> ADDIN EN.CITE.DATA </w:instrText>
      </w:r>
      <w:r w:rsidR="0050386C">
        <w:rPr>
          <w:rFonts w:cs="Times New Roman"/>
          <w:color w:val="000000"/>
          <w:sz w:val="24"/>
          <w:szCs w:val="24"/>
          <w:lang w:val="en-US"/>
        </w:rPr>
      </w:r>
      <w:r w:rsidR="0050386C">
        <w:rPr>
          <w:rFonts w:cs="Times New Roman"/>
          <w:color w:val="000000"/>
          <w:sz w:val="24"/>
          <w:szCs w:val="24"/>
          <w:lang w:val="en-US"/>
        </w:rPr>
        <w:fldChar w:fldCharType="end"/>
      </w:r>
      <w:r w:rsidR="00E85A8E" w:rsidRPr="003920C5">
        <w:rPr>
          <w:rFonts w:cs="Times New Roman"/>
          <w:color w:val="000000"/>
          <w:sz w:val="24"/>
          <w:szCs w:val="24"/>
          <w:lang w:val="en-US"/>
        </w:rPr>
      </w:r>
      <w:r w:rsidR="00E85A8E" w:rsidRPr="003920C5">
        <w:rPr>
          <w:rFonts w:cs="Times New Roman"/>
          <w:color w:val="000000"/>
          <w:sz w:val="24"/>
          <w:szCs w:val="24"/>
          <w:lang w:val="en-US"/>
        </w:rPr>
        <w:fldChar w:fldCharType="separate"/>
      </w:r>
      <w:r w:rsidR="0050386C">
        <w:rPr>
          <w:rFonts w:cs="Times New Roman"/>
          <w:noProof/>
          <w:color w:val="000000"/>
          <w:sz w:val="24"/>
          <w:szCs w:val="24"/>
          <w:lang w:val="en-US"/>
        </w:rPr>
        <w:t>(15, 16)</w:t>
      </w:r>
      <w:r w:rsidR="00E85A8E" w:rsidRPr="003920C5">
        <w:rPr>
          <w:rFonts w:cs="Times New Roman"/>
          <w:color w:val="000000"/>
          <w:sz w:val="24"/>
          <w:szCs w:val="24"/>
          <w:lang w:val="en-US"/>
        </w:rPr>
        <w:fldChar w:fldCharType="end"/>
      </w:r>
      <w:r w:rsidR="00E85A8E" w:rsidRPr="003920C5">
        <w:rPr>
          <w:rFonts w:cs="Times New Roman"/>
          <w:color w:val="000000"/>
          <w:sz w:val="24"/>
          <w:szCs w:val="24"/>
          <w:lang w:val="en-US"/>
        </w:rPr>
        <w:t xml:space="preserve">. </w:t>
      </w:r>
    </w:p>
    <w:p w:rsidR="0099675D" w:rsidRPr="005043F1" w:rsidRDefault="008A52F4" w:rsidP="003920C5">
      <w:pPr>
        <w:autoSpaceDE w:val="0"/>
        <w:autoSpaceDN w:val="0"/>
        <w:adjustRightInd w:val="0"/>
        <w:spacing w:after="0" w:line="480" w:lineRule="auto"/>
        <w:jc w:val="both"/>
        <w:rPr>
          <w:rFonts w:cs="Times New Roman"/>
          <w:color w:val="000000"/>
          <w:sz w:val="24"/>
          <w:szCs w:val="24"/>
          <w:u w:val="single"/>
          <w:lang w:val="en-US"/>
          <w:rPrChange w:id="35" w:author="Charles Dumolin" w:date="2017-08-28T09:11:00Z">
            <w:rPr>
              <w:rFonts w:cs="Times New Roman"/>
              <w:color w:val="000000"/>
              <w:sz w:val="24"/>
              <w:szCs w:val="24"/>
              <w:lang w:val="en-US"/>
            </w:rPr>
          </w:rPrChange>
        </w:rPr>
        <w:sectPr w:rsidR="0099675D" w:rsidRPr="005043F1" w:rsidSect="001C0A49">
          <w:pgSz w:w="11906" w:h="16838"/>
          <w:pgMar w:top="1417" w:right="1417" w:bottom="1417" w:left="1417" w:header="708" w:footer="708" w:gutter="0"/>
          <w:lnNumType w:countBy="1" w:restart="continuous"/>
          <w:cols w:space="708"/>
          <w:docGrid w:linePitch="360"/>
        </w:sectPr>
      </w:pPr>
      <w:r w:rsidRPr="005043F1">
        <w:rPr>
          <w:rFonts w:cs="Times New Roman"/>
          <w:color w:val="000000"/>
          <w:sz w:val="24"/>
          <w:szCs w:val="24"/>
          <w:u w:val="single"/>
          <w:lang w:val="en-US"/>
          <w:rPrChange w:id="36" w:author="Charles Dumolin" w:date="2017-08-28T09:11:00Z">
            <w:rPr>
              <w:rFonts w:cs="Times New Roman"/>
              <w:color w:val="000000"/>
              <w:sz w:val="24"/>
              <w:szCs w:val="24"/>
              <w:lang w:val="en-US"/>
            </w:rPr>
          </w:rPrChange>
        </w:rPr>
        <w:t>In the present study, we aimed to enrich</w:t>
      </w:r>
      <w:r w:rsidR="005F52CD" w:rsidRPr="005043F1">
        <w:rPr>
          <w:rFonts w:cs="Times New Roman"/>
          <w:color w:val="000000"/>
          <w:sz w:val="24"/>
          <w:szCs w:val="24"/>
          <w:u w:val="single"/>
          <w:lang w:val="en-US"/>
          <w:rPrChange w:id="37" w:author="Charles Dumolin" w:date="2017-08-28T09:11:00Z">
            <w:rPr>
              <w:rFonts w:cs="Times New Roman"/>
              <w:color w:val="000000"/>
              <w:sz w:val="24"/>
              <w:szCs w:val="24"/>
              <w:lang w:val="en-US"/>
            </w:rPr>
          </w:rPrChange>
        </w:rPr>
        <w:t xml:space="preserve"> and </w:t>
      </w:r>
      <w:r w:rsidRPr="005043F1">
        <w:rPr>
          <w:rFonts w:cs="Times New Roman"/>
          <w:color w:val="000000"/>
          <w:sz w:val="24"/>
          <w:szCs w:val="24"/>
          <w:u w:val="single"/>
          <w:lang w:val="en-US"/>
          <w:rPrChange w:id="38" w:author="Charles Dumolin" w:date="2017-08-28T09:11:00Z">
            <w:rPr>
              <w:rFonts w:cs="Times New Roman"/>
              <w:color w:val="000000"/>
              <w:sz w:val="24"/>
              <w:szCs w:val="24"/>
              <w:lang w:val="en-US"/>
            </w:rPr>
          </w:rPrChange>
        </w:rPr>
        <w:t>isolate</w:t>
      </w:r>
      <w:r w:rsidR="005F52CD" w:rsidRPr="005043F1">
        <w:rPr>
          <w:rFonts w:cs="Times New Roman"/>
          <w:color w:val="000000"/>
          <w:sz w:val="24"/>
          <w:szCs w:val="24"/>
          <w:u w:val="single"/>
          <w:lang w:val="en-US"/>
          <w:rPrChange w:id="39" w:author="Charles Dumolin" w:date="2017-08-28T09:11:00Z">
            <w:rPr>
              <w:rFonts w:cs="Times New Roman"/>
              <w:color w:val="000000"/>
              <w:sz w:val="24"/>
              <w:szCs w:val="24"/>
              <w:lang w:val="en-US"/>
            </w:rPr>
          </w:rPrChange>
        </w:rPr>
        <w:t xml:space="preserve"> Hydrogen-oxidizing bacteria and heterotrophs from soil and</w:t>
      </w:r>
      <w:r w:rsidR="00D45D90" w:rsidRPr="005043F1">
        <w:rPr>
          <w:rFonts w:cs="Times New Roman"/>
          <w:color w:val="000000"/>
          <w:sz w:val="24"/>
          <w:szCs w:val="24"/>
          <w:u w:val="single"/>
          <w:lang w:val="en-US"/>
          <w:rPrChange w:id="40" w:author="Charles Dumolin" w:date="2017-08-28T09:11:00Z">
            <w:rPr>
              <w:rFonts w:cs="Times New Roman"/>
              <w:color w:val="000000"/>
              <w:sz w:val="24"/>
              <w:szCs w:val="24"/>
              <w:lang w:val="en-US"/>
            </w:rPr>
          </w:rPrChange>
        </w:rPr>
        <w:t xml:space="preserve"> </w:t>
      </w:r>
      <w:del w:id="41" w:author="Charles Dumolin" w:date="2017-08-28T09:10:00Z">
        <w:r w:rsidR="00CE1827" w:rsidRPr="005043F1" w:rsidDel="005043F1">
          <w:rPr>
            <w:rFonts w:cs="Times New Roman"/>
            <w:color w:val="000000"/>
            <w:sz w:val="24"/>
            <w:szCs w:val="24"/>
            <w:u w:val="single"/>
            <w:lang w:val="en-US"/>
            <w:rPrChange w:id="42" w:author="Charles Dumolin" w:date="2017-08-28T09:11:00Z">
              <w:rPr>
                <w:rFonts w:cs="Times New Roman"/>
                <w:color w:val="000000"/>
                <w:sz w:val="24"/>
                <w:szCs w:val="24"/>
                <w:lang w:val="en-US"/>
              </w:rPr>
            </w:rPrChange>
          </w:rPr>
          <w:delText xml:space="preserve">identify </w:delText>
        </w:r>
      </w:del>
      <w:ins w:id="43" w:author="Charles Dumolin" w:date="2017-08-28T09:10:00Z">
        <w:r w:rsidR="005043F1" w:rsidRPr="005043F1">
          <w:rPr>
            <w:rFonts w:cs="Times New Roman"/>
            <w:color w:val="000000"/>
            <w:sz w:val="24"/>
            <w:szCs w:val="24"/>
            <w:u w:val="single"/>
            <w:lang w:val="en-US"/>
            <w:rPrChange w:id="44" w:author="Charles Dumolin" w:date="2017-08-28T09:11:00Z">
              <w:rPr>
                <w:rFonts w:cs="Times New Roman"/>
                <w:color w:val="000000"/>
                <w:sz w:val="24"/>
                <w:szCs w:val="24"/>
                <w:lang w:val="en-US"/>
              </w:rPr>
            </w:rPrChange>
          </w:rPr>
          <w:t>dereplicate</w:t>
        </w:r>
        <w:r w:rsidR="005043F1" w:rsidRPr="005043F1">
          <w:rPr>
            <w:rFonts w:cs="Times New Roman"/>
            <w:color w:val="000000"/>
            <w:sz w:val="24"/>
            <w:szCs w:val="24"/>
            <w:u w:val="single"/>
            <w:lang w:val="en-US"/>
            <w:rPrChange w:id="45" w:author="Charles Dumolin" w:date="2017-08-28T09:11:00Z">
              <w:rPr>
                <w:rFonts w:cs="Times New Roman"/>
                <w:color w:val="000000"/>
                <w:sz w:val="24"/>
                <w:szCs w:val="24"/>
                <w:lang w:val="en-US"/>
              </w:rPr>
            </w:rPrChange>
          </w:rPr>
          <w:t xml:space="preserve"> </w:t>
        </w:r>
      </w:ins>
      <w:r w:rsidR="00CE1827" w:rsidRPr="005043F1">
        <w:rPr>
          <w:rFonts w:cs="Times New Roman"/>
          <w:color w:val="000000"/>
          <w:sz w:val="24"/>
          <w:szCs w:val="24"/>
          <w:u w:val="single"/>
          <w:lang w:val="en-US"/>
          <w:rPrChange w:id="46" w:author="Charles Dumolin" w:date="2017-08-28T09:11:00Z">
            <w:rPr>
              <w:rFonts w:cs="Times New Roman"/>
              <w:color w:val="000000"/>
              <w:sz w:val="24"/>
              <w:szCs w:val="24"/>
              <w:lang w:val="en-US"/>
            </w:rPr>
          </w:rPrChange>
        </w:rPr>
        <w:t>them by</w:t>
      </w:r>
      <w:r w:rsidR="00203464" w:rsidRPr="005043F1">
        <w:rPr>
          <w:rFonts w:cs="Times New Roman"/>
          <w:color w:val="000000"/>
          <w:sz w:val="24"/>
          <w:szCs w:val="24"/>
          <w:u w:val="single"/>
          <w:lang w:val="en-US"/>
          <w:rPrChange w:id="47" w:author="Charles Dumolin" w:date="2017-08-28T09:11:00Z">
            <w:rPr>
              <w:rFonts w:cs="Times New Roman"/>
              <w:color w:val="000000"/>
              <w:sz w:val="24"/>
              <w:szCs w:val="24"/>
              <w:lang w:val="en-US"/>
            </w:rPr>
          </w:rPrChange>
        </w:rPr>
        <w:t xml:space="preserve"> </w:t>
      </w:r>
      <w:r w:rsidR="00D45D90" w:rsidRPr="005043F1">
        <w:rPr>
          <w:rFonts w:cs="Times New Roman"/>
          <w:color w:val="000000"/>
          <w:sz w:val="24"/>
          <w:szCs w:val="24"/>
          <w:u w:val="single"/>
          <w:lang w:val="en-US"/>
          <w:rPrChange w:id="48" w:author="Charles Dumolin" w:date="2017-08-28T09:11:00Z">
            <w:rPr>
              <w:rFonts w:cs="Times New Roman"/>
              <w:color w:val="000000"/>
              <w:sz w:val="24"/>
              <w:szCs w:val="24"/>
              <w:lang w:val="en-US"/>
            </w:rPr>
          </w:rPrChange>
        </w:rPr>
        <w:t>MALDI-TOF MS.</w:t>
      </w:r>
      <w:r w:rsidR="000F1A04" w:rsidRPr="005043F1">
        <w:rPr>
          <w:rFonts w:cs="Times New Roman"/>
          <w:color w:val="000000"/>
          <w:sz w:val="24"/>
          <w:szCs w:val="24"/>
          <w:u w:val="single"/>
          <w:lang w:val="en-US"/>
          <w:rPrChange w:id="49" w:author="Charles Dumolin" w:date="2017-08-28T09:11:00Z">
            <w:rPr>
              <w:rFonts w:cs="Times New Roman"/>
              <w:color w:val="000000"/>
              <w:sz w:val="24"/>
              <w:szCs w:val="24"/>
              <w:lang w:val="en-US"/>
            </w:rPr>
          </w:rPrChange>
        </w:rPr>
        <w:t xml:space="preserve"> </w:t>
      </w:r>
      <w:r w:rsidR="000F1A04" w:rsidRPr="005043F1">
        <w:rPr>
          <w:rFonts w:cs="Times New Roman"/>
          <w:color w:val="000000"/>
          <w:sz w:val="24"/>
          <w:szCs w:val="24"/>
          <w:highlight w:val="yellow"/>
          <w:u w:val="single"/>
          <w:lang w:val="en-US"/>
          <w:rPrChange w:id="50" w:author="Charles Dumolin" w:date="2017-08-28T09:11:00Z">
            <w:rPr>
              <w:rFonts w:cs="Times New Roman"/>
              <w:color w:val="000000"/>
              <w:sz w:val="24"/>
              <w:szCs w:val="24"/>
              <w:lang w:val="en-US"/>
            </w:rPr>
          </w:rPrChange>
        </w:rPr>
        <w:t>16S rRNA gene amplicon sequencing and NRDA sequencing were performed to validate the results of  MALDI-TOF MS.</w:t>
      </w:r>
    </w:p>
    <w:p w:rsidR="003920C5" w:rsidRPr="003920C5" w:rsidRDefault="003920C5" w:rsidP="003920C5">
      <w:pPr>
        <w:autoSpaceDE w:val="0"/>
        <w:autoSpaceDN w:val="0"/>
        <w:adjustRightInd w:val="0"/>
        <w:spacing w:after="0" w:line="480" w:lineRule="auto"/>
        <w:jc w:val="both"/>
        <w:rPr>
          <w:rFonts w:cs="Times New Roman"/>
          <w:b/>
          <w:color w:val="000000"/>
          <w:sz w:val="24"/>
          <w:szCs w:val="24"/>
          <w:u w:val="single"/>
          <w:lang w:val="en-US"/>
        </w:rPr>
      </w:pPr>
      <w:r w:rsidRPr="003920C5">
        <w:rPr>
          <w:rFonts w:cs="Times New Roman"/>
          <w:b/>
          <w:color w:val="000000"/>
          <w:sz w:val="24"/>
          <w:szCs w:val="24"/>
          <w:u w:val="single"/>
          <w:lang w:val="en-US"/>
        </w:rPr>
        <w:lastRenderedPageBreak/>
        <w:t>Material and methods</w:t>
      </w:r>
    </w:p>
    <w:p w:rsidR="003920C5" w:rsidRPr="003920C5" w:rsidRDefault="003920C5" w:rsidP="003920C5">
      <w:pPr>
        <w:autoSpaceDE w:val="0"/>
        <w:autoSpaceDN w:val="0"/>
        <w:adjustRightInd w:val="0"/>
        <w:spacing w:after="0" w:line="480" w:lineRule="auto"/>
        <w:jc w:val="both"/>
        <w:rPr>
          <w:rFonts w:cs="Times New Roman"/>
          <w:color w:val="000000"/>
          <w:sz w:val="24"/>
          <w:szCs w:val="24"/>
          <w:u w:val="single"/>
          <w:lang w:val="en-US"/>
        </w:rPr>
      </w:pPr>
      <w:r w:rsidRPr="003920C5">
        <w:rPr>
          <w:rFonts w:cs="Times New Roman"/>
          <w:color w:val="000000"/>
          <w:sz w:val="24"/>
          <w:szCs w:val="24"/>
          <w:u w:val="single"/>
          <w:lang w:val="en-US"/>
        </w:rPr>
        <w:t xml:space="preserve">Enrichment of </w:t>
      </w:r>
      <w:r w:rsidR="006F6586">
        <w:rPr>
          <w:rFonts w:cs="Times New Roman"/>
          <w:color w:val="000000"/>
          <w:sz w:val="24"/>
          <w:szCs w:val="24"/>
          <w:u w:val="single"/>
          <w:lang w:val="en-US"/>
        </w:rPr>
        <w:t>hydrogen-oxidizing bacteria</w:t>
      </w:r>
      <w:r w:rsidRPr="003920C5">
        <w:rPr>
          <w:rFonts w:cs="Times New Roman"/>
          <w:color w:val="000000"/>
          <w:sz w:val="24"/>
          <w:szCs w:val="24"/>
          <w:u w:val="single"/>
          <w:lang w:val="en-US"/>
        </w:rPr>
        <w:t xml:space="preserve"> by reactor</w:t>
      </w:r>
    </w:p>
    <w:p w:rsidR="00370A61" w:rsidRDefault="003920C5" w:rsidP="003920C5">
      <w:pPr>
        <w:spacing w:line="480" w:lineRule="auto"/>
        <w:jc w:val="both"/>
        <w:rPr>
          <w:rFonts w:cs="Times New Roman"/>
          <w:color w:val="000000"/>
          <w:sz w:val="24"/>
          <w:szCs w:val="24"/>
          <w:lang w:val="en-US"/>
        </w:rPr>
      </w:pPr>
      <w:r w:rsidRPr="003920C5">
        <w:rPr>
          <w:rFonts w:cs="Times New Roman"/>
          <w:color w:val="000000"/>
          <w:sz w:val="24"/>
          <w:szCs w:val="24"/>
          <w:lang w:val="en-US"/>
        </w:rPr>
        <w:t>The</w:t>
      </w:r>
      <w:ins w:id="51" w:author="Charles Dumolin" w:date="2017-08-27T20:29:00Z">
        <w:r w:rsidR="000E6195">
          <w:rPr>
            <w:rFonts w:cs="Times New Roman"/>
            <w:color w:val="000000"/>
            <w:sz w:val="24"/>
            <w:szCs w:val="24"/>
            <w:lang w:val="en-US"/>
          </w:rPr>
          <w:t xml:space="preserve"> upper 10cm </w:t>
        </w:r>
      </w:ins>
      <w:del w:id="52" w:author="Charles Dumolin" w:date="2017-08-27T20:29:00Z">
        <w:r w:rsidRPr="003920C5" w:rsidDel="000E6195">
          <w:rPr>
            <w:rFonts w:cs="Times New Roman"/>
            <w:color w:val="000000"/>
            <w:sz w:val="24"/>
            <w:szCs w:val="24"/>
            <w:lang w:val="en-US"/>
          </w:rPr>
          <w:delText xml:space="preserve"> </w:delText>
        </w:r>
      </w:del>
      <w:ins w:id="53" w:author="Charles Dumolin" w:date="2017-08-27T20:28:00Z">
        <w:r w:rsidR="000E6195">
          <w:rPr>
            <w:rFonts w:cs="Times New Roman"/>
            <w:color w:val="000000"/>
            <w:sz w:val="24"/>
            <w:szCs w:val="24"/>
            <w:lang w:val="en-US"/>
          </w:rPr>
          <w:t xml:space="preserve">rhizosphere </w:t>
        </w:r>
      </w:ins>
      <w:r w:rsidRPr="003920C5">
        <w:rPr>
          <w:rFonts w:cs="Times New Roman"/>
          <w:color w:val="000000"/>
          <w:sz w:val="24"/>
          <w:szCs w:val="24"/>
          <w:lang w:val="en-US"/>
        </w:rPr>
        <w:t>soil</w:t>
      </w:r>
      <w:ins w:id="54" w:author="Charles Dumolin" w:date="2017-08-27T20:28:00Z">
        <w:r w:rsidR="000E6195">
          <w:rPr>
            <w:rFonts w:cs="Times New Roman"/>
            <w:color w:val="000000"/>
            <w:sz w:val="24"/>
            <w:szCs w:val="24"/>
            <w:lang w:val="en-US"/>
          </w:rPr>
          <w:t xml:space="preserve"> </w:t>
        </w:r>
      </w:ins>
      <w:ins w:id="55" w:author="Charles Dumolin" w:date="2017-08-27T20:29:00Z">
        <w:r w:rsidR="000E6195">
          <w:rPr>
            <w:rFonts w:cs="Times New Roman"/>
            <w:color w:val="000000"/>
            <w:sz w:val="24"/>
            <w:szCs w:val="24"/>
            <w:lang w:val="en-US"/>
          </w:rPr>
          <w:t>sample</w:t>
        </w:r>
      </w:ins>
      <w:ins w:id="56" w:author="Charles Dumolin" w:date="2017-08-28T09:11:00Z">
        <w:r w:rsidR="005043F1">
          <w:rPr>
            <w:rFonts w:cs="Times New Roman"/>
            <w:color w:val="000000"/>
            <w:sz w:val="24"/>
            <w:szCs w:val="24"/>
            <w:lang w:val="en-US"/>
          </w:rPr>
          <w:t xml:space="preserve"> </w:t>
        </w:r>
      </w:ins>
      <w:del w:id="57" w:author="Charles Dumolin" w:date="2017-08-27T20:29:00Z">
        <w:r w:rsidRPr="003920C5" w:rsidDel="000E6195">
          <w:rPr>
            <w:rFonts w:cs="Times New Roman"/>
            <w:color w:val="000000"/>
            <w:sz w:val="24"/>
            <w:szCs w:val="24"/>
            <w:lang w:val="en-US"/>
          </w:rPr>
          <w:delText xml:space="preserve"> </w:delText>
        </w:r>
      </w:del>
      <w:r w:rsidRPr="003920C5">
        <w:rPr>
          <w:rFonts w:cs="Times New Roman"/>
          <w:color w:val="000000"/>
          <w:sz w:val="24"/>
          <w:szCs w:val="24"/>
          <w:lang w:val="en-US"/>
        </w:rPr>
        <w:t xml:space="preserve">was collected from Almoeseneie forest (Gontrode, Belgium) from the area with a pH of 4,4. The enrichment was carried out by </w:t>
      </w:r>
      <w:r w:rsidR="00EF43CB">
        <w:rPr>
          <w:rFonts w:cs="Times New Roman"/>
          <w:color w:val="000000"/>
          <w:sz w:val="24"/>
          <w:szCs w:val="24"/>
          <w:lang w:val="en-US"/>
        </w:rPr>
        <w:t xml:space="preserve">sequencing batch and </w:t>
      </w:r>
      <w:r w:rsidRPr="003920C5">
        <w:rPr>
          <w:rFonts w:cs="Times New Roman"/>
          <w:color w:val="000000"/>
          <w:sz w:val="24"/>
          <w:szCs w:val="24"/>
          <w:lang w:val="en-US"/>
        </w:rPr>
        <w:t xml:space="preserve">using electrolysis cell to produce H2 and O2 to enrich HOB community. </w:t>
      </w:r>
      <w:r w:rsidR="00EB48EA">
        <w:rPr>
          <w:rFonts w:cs="Times New Roman"/>
          <w:color w:val="000000"/>
          <w:sz w:val="24"/>
          <w:szCs w:val="24"/>
          <w:lang w:val="en-US"/>
        </w:rPr>
        <w:t xml:space="preserve">The electrolysis of water is considered </w:t>
      </w:r>
      <w:del w:id="58" w:author="Charles Dumolin" w:date="2017-08-27T20:29:00Z">
        <w:r w:rsidR="00EB48EA" w:rsidDel="000E6195">
          <w:rPr>
            <w:rFonts w:cs="Times New Roman"/>
            <w:color w:val="000000"/>
            <w:sz w:val="24"/>
            <w:szCs w:val="24"/>
            <w:lang w:val="en-US"/>
          </w:rPr>
          <w:delText>a</w:delText>
        </w:r>
      </w:del>
      <w:r w:rsidR="00EB48EA">
        <w:rPr>
          <w:rFonts w:cs="Times New Roman"/>
          <w:color w:val="000000"/>
          <w:sz w:val="24"/>
          <w:szCs w:val="24"/>
          <w:lang w:val="en-US"/>
        </w:rPr>
        <w:t xml:space="preserve"> to produce oxygen and hydrogen gas</w:t>
      </w:r>
      <w:r w:rsidR="00C45DB7">
        <w:rPr>
          <w:rFonts w:cs="Times New Roman"/>
          <w:color w:val="000000"/>
          <w:sz w:val="24"/>
          <w:szCs w:val="24"/>
          <w:lang w:val="en-US"/>
        </w:rPr>
        <w:t>. The core of an electrolysis unit was an electrochemical cell with two electrodes which was filled with</w:t>
      </w:r>
      <w:r w:rsidR="0042762E">
        <w:rPr>
          <w:rFonts w:cs="Times New Roman"/>
          <w:color w:val="000000"/>
          <w:sz w:val="24"/>
          <w:szCs w:val="24"/>
          <w:lang w:val="en-US"/>
        </w:rPr>
        <w:t xml:space="preserve"> </w:t>
      </w:r>
      <w:r w:rsidR="00C45DB7">
        <w:rPr>
          <w:rFonts w:cs="Times New Roman"/>
          <w:color w:val="000000"/>
          <w:sz w:val="24"/>
          <w:szCs w:val="24"/>
          <w:lang w:val="en-US"/>
        </w:rPr>
        <w:t>H2SO4 solution</w:t>
      </w:r>
      <w:r w:rsidR="0042762E">
        <w:rPr>
          <w:rFonts w:cs="Times New Roman"/>
          <w:color w:val="000000"/>
          <w:sz w:val="24"/>
          <w:szCs w:val="24"/>
          <w:lang w:val="en-US"/>
        </w:rPr>
        <w:t xml:space="preserve"> (0.5M)</w:t>
      </w:r>
      <w:r w:rsidR="00C45DB7">
        <w:rPr>
          <w:rFonts w:cs="Times New Roman"/>
          <w:color w:val="000000"/>
          <w:sz w:val="24"/>
          <w:szCs w:val="24"/>
          <w:lang w:val="en-US"/>
        </w:rPr>
        <w:t xml:space="preserve"> and was connected with an external power supply. At a voltage of 3.7, the electrodes start to produce hydrogen and oxygen gas at the negatively and positively biased electrodes respectively. </w:t>
      </w:r>
      <w:r w:rsidRPr="003920C5">
        <w:rPr>
          <w:rFonts w:cs="Times New Roman"/>
          <w:color w:val="000000"/>
          <w:sz w:val="24"/>
          <w:szCs w:val="24"/>
          <w:lang w:val="en-US"/>
        </w:rPr>
        <w:t xml:space="preserve">Bicarbonate solution was used to produce CO2 as a carbon source and refreshed daily to have enough CO2 concentration </w:t>
      </w:r>
      <w:r w:rsidR="00C45DB7">
        <w:rPr>
          <w:rFonts w:cs="Times New Roman"/>
          <w:color w:val="000000"/>
          <w:sz w:val="24"/>
          <w:szCs w:val="24"/>
          <w:lang w:val="en-US"/>
        </w:rPr>
        <w:t xml:space="preserve">which was connected after electrolysis cell </w:t>
      </w:r>
      <w:r w:rsidRPr="003920C5">
        <w:rPr>
          <w:rFonts w:cs="Times New Roman"/>
          <w:color w:val="000000"/>
          <w:sz w:val="24"/>
          <w:szCs w:val="24"/>
          <w:lang w:val="en-US"/>
        </w:rPr>
        <w:t xml:space="preserve">(Supplementary Figure 1). </w:t>
      </w:r>
    </w:p>
    <w:p w:rsidR="003920C5" w:rsidRPr="003920C5" w:rsidRDefault="003920C5" w:rsidP="003920C5">
      <w:pPr>
        <w:spacing w:line="480" w:lineRule="auto"/>
        <w:jc w:val="both"/>
        <w:rPr>
          <w:rFonts w:cs="Times New Roman"/>
          <w:color w:val="4C4C4C"/>
          <w:spacing w:val="4"/>
          <w:sz w:val="21"/>
          <w:szCs w:val="21"/>
          <w:lang w:val="en-US"/>
        </w:rPr>
      </w:pPr>
      <w:r w:rsidRPr="003920C5">
        <w:rPr>
          <w:rFonts w:cs="Times New Roman"/>
          <w:color w:val="000000"/>
          <w:sz w:val="24"/>
          <w:szCs w:val="24"/>
          <w:lang w:val="en-US"/>
        </w:rPr>
        <w:t>The mineral media was prepared for HOB isolation and culturing based on previous study</w:t>
      </w:r>
      <w:r w:rsidR="00297FB6">
        <w:rPr>
          <w:rFonts w:cs="Times New Roman"/>
          <w:color w:val="000000"/>
          <w:sz w:val="24"/>
          <w:szCs w:val="24"/>
          <w:lang w:val="en-US"/>
        </w:rPr>
        <w:t xml:space="preserve"> </w:t>
      </w:r>
      <w:r w:rsidR="00297FB6">
        <w:rPr>
          <w:rFonts w:cs="Times New Roman"/>
          <w:color w:val="000000"/>
          <w:sz w:val="24"/>
          <w:szCs w:val="24"/>
          <w:lang w:val="en-US"/>
        </w:rPr>
        <w:fldChar w:fldCharType="begin"/>
      </w:r>
      <w:r w:rsidR="0050386C">
        <w:rPr>
          <w:rFonts w:cs="Times New Roman"/>
          <w:color w:val="000000"/>
          <w:sz w:val="24"/>
          <w:szCs w:val="24"/>
          <w:lang w:val="en-US"/>
        </w:rPr>
        <w:instrText xml:space="preserve"> ADDIN EN.CITE &lt;EndNote&gt;&lt;Cite&gt;&lt;Author&gt;Yu&lt;/Author&gt;&lt;Year&gt;2013&lt;/Year&gt;&lt;RecNum&gt;30&lt;/RecNum&gt;&lt;DisplayText&gt;(17)&lt;/DisplayText&gt;&lt;record&gt;&lt;rec-number&gt;30&lt;/rec-number&gt;&lt;foreign-keys&gt;&lt;key app="EN" db-id="v5v9r9velrf528exsr5x02xhatz0dwvtwv5w" timestamp="1486983077"&gt;30&lt;/key&gt;&lt;/foreign-keys&gt;&lt;ref-type name="Journal Article"&gt;17&lt;/ref-type&gt;&lt;contributors&gt;&lt;authors&gt;&lt;author&gt;Yu, J&lt;/author&gt;&lt;author&gt;Dow, A&lt;/author&gt;&lt;author&gt;Pingali, S&lt;/author&gt;&lt;/authors&gt;&lt;/contributors&gt;&lt;titles&gt;&lt;title&gt;The energy efficiency of carbon dioxide fixation by a hydrogen oxidizing bacterium&lt;/title&gt;&lt;secondary-title&gt;Int. J. Hydrogen Energy &lt;/secondary-title&gt;&lt;/titles&gt;&lt;periodical&gt;&lt;full-title&gt;Int. J. Hydrogen Energy&lt;/full-title&gt;&lt;/periodical&gt;&lt;pages&gt;8683-8690&lt;/pages&gt;&lt;volume&gt;38&lt;/volume&gt;&lt;dates&gt;&lt;year&gt;2013&lt;/year&gt;&lt;/dates&gt;&lt;urls&gt;&lt;/urls&gt;&lt;/record&gt;&lt;/Cite&gt;&lt;/EndNote&gt;</w:instrText>
      </w:r>
      <w:r w:rsidR="00297FB6">
        <w:rPr>
          <w:rFonts w:cs="Times New Roman"/>
          <w:color w:val="000000"/>
          <w:sz w:val="24"/>
          <w:szCs w:val="24"/>
          <w:lang w:val="en-US"/>
        </w:rPr>
        <w:fldChar w:fldCharType="separate"/>
      </w:r>
      <w:r w:rsidR="0050386C">
        <w:rPr>
          <w:rFonts w:cs="Times New Roman"/>
          <w:noProof/>
          <w:color w:val="000000"/>
          <w:sz w:val="24"/>
          <w:szCs w:val="24"/>
          <w:lang w:val="en-US"/>
        </w:rPr>
        <w:t>(17)</w:t>
      </w:r>
      <w:r w:rsidR="00297FB6">
        <w:rPr>
          <w:rFonts w:cs="Times New Roman"/>
          <w:color w:val="000000"/>
          <w:sz w:val="24"/>
          <w:szCs w:val="24"/>
          <w:lang w:val="en-US"/>
        </w:rPr>
        <w:fldChar w:fldCharType="end"/>
      </w:r>
      <w:r w:rsidRPr="003920C5">
        <w:rPr>
          <w:rFonts w:cs="Times New Roman"/>
          <w:color w:val="000000"/>
          <w:sz w:val="24"/>
          <w:szCs w:val="24"/>
          <w:lang w:val="en-US"/>
        </w:rPr>
        <w:t xml:space="preserve">. The culture flask with a volume of 500 ml (Glasgeratebau Ochs, Bovenden/Lenglern, Germany) was placed in a 28° C temperature room with a volume of 300 ml of mineral media inoculated with 10g of soil as a start point. Another flask </w:t>
      </w:r>
      <w:r w:rsidR="008E0A6B">
        <w:rPr>
          <w:rFonts w:cs="Times New Roman"/>
          <w:color w:val="000000"/>
          <w:sz w:val="24"/>
          <w:szCs w:val="24"/>
          <w:lang w:val="en-US"/>
        </w:rPr>
        <w:t xml:space="preserve">with </w:t>
      </w:r>
      <w:r w:rsidRPr="003920C5">
        <w:rPr>
          <w:rFonts w:cs="Times New Roman"/>
          <w:color w:val="000000"/>
          <w:sz w:val="24"/>
          <w:szCs w:val="24"/>
          <w:lang w:val="en-US"/>
        </w:rPr>
        <w:t xml:space="preserve"> HOB microbiome was installed to the reactor as a positive control, both flasks were stirred at 700 rpm to ensure completely mixed condition. Filters and gas sampling ports were placed before each bottle to prevent the contamination and checking the gas concentration respectively. HOB enrichment and growth was monitored by NH4-N consumption and </w:t>
      </w:r>
      <w:r w:rsidR="00DF4019">
        <w:rPr>
          <w:rFonts w:cs="Times New Roman"/>
          <w:color w:val="000000"/>
          <w:sz w:val="24"/>
          <w:szCs w:val="24"/>
          <w:lang w:val="en-US"/>
        </w:rPr>
        <w:t xml:space="preserve">Chemical Oxygen demand </w:t>
      </w:r>
      <w:r w:rsidR="008F1DA6">
        <w:rPr>
          <w:rFonts w:cs="Times New Roman"/>
          <w:color w:val="000000"/>
          <w:sz w:val="24"/>
          <w:szCs w:val="24"/>
          <w:lang w:val="en-US"/>
        </w:rPr>
        <w:t>measurement (</w:t>
      </w:r>
      <w:r w:rsidR="00DF4019" w:rsidRPr="003920C5">
        <w:rPr>
          <w:rFonts w:cs="Times New Roman"/>
          <w:color w:val="000000"/>
          <w:sz w:val="24"/>
          <w:szCs w:val="24"/>
          <w:lang w:val="en-US"/>
        </w:rPr>
        <w:t>COD</w:t>
      </w:r>
      <w:r w:rsidR="008F1DA6">
        <w:rPr>
          <w:rFonts w:cs="Times New Roman"/>
          <w:color w:val="000000"/>
          <w:sz w:val="24"/>
          <w:szCs w:val="24"/>
          <w:lang w:val="en-US"/>
        </w:rPr>
        <w:t>) to measure COD</w:t>
      </w:r>
      <w:r w:rsidRPr="003920C5">
        <w:rPr>
          <w:rFonts w:cs="Times New Roman"/>
          <w:color w:val="000000"/>
          <w:sz w:val="24"/>
          <w:szCs w:val="24"/>
          <w:lang w:val="en-US"/>
        </w:rPr>
        <w:t xml:space="preserve">-biomass increasing, so when ammonium nitrogen was consumed, 30 ml of bacterial culture was withdrawn and diluted into 270 ml of fresh mineral medium (refreshing culture 10%) to restart the enrichment with new batch. </w:t>
      </w:r>
      <w:r w:rsidR="005D5D11">
        <w:rPr>
          <w:rFonts w:cs="Times New Roman"/>
          <w:color w:val="000000"/>
          <w:sz w:val="24"/>
          <w:szCs w:val="24"/>
          <w:lang w:val="en-US"/>
        </w:rPr>
        <w:t xml:space="preserve">In total </w:t>
      </w:r>
      <w:r w:rsidR="007F61EB">
        <w:rPr>
          <w:rFonts w:cs="Times New Roman"/>
          <w:color w:val="000000"/>
          <w:sz w:val="24"/>
          <w:szCs w:val="24"/>
          <w:lang w:val="en-US"/>
        </w:rPr>
        <w:t>6 times refreshing were done during the experiment</w:t>
      </w:r>
      <w:r w:rsidR="005D5D11">
        <w:rPr>
          <w:rFonts w:cs="Times New Roman"/>
          <w:color w:val="000000"/>
          <w:sz w:val="24"/>
          <w:szCs w:val="24"/>
          <w:lang w:val="en-US"/>
        </w:rPr>
        <w:t xml:space="preserve"> (sixth batches). </w:t>
      </w:r>
      <w:r w:rsidRPr="003920C5">
        <w:rPr>
          <w:rFonts w:cs="Times New Roman"/>
          <w:color w:val="000000"/>
          <w:sz w:val="24"/>
          <w:szCs w:val="24"/>
          <w:lang w:val="en-US"/>
        </w:rPr>
        <w:t>Sample</w:t>
      </w:r>
      <w:r w:rsidR="001C1D30">
        <w:rPr>
          <w:rFonts w:cs="Times New Roman"/>
          <w:color w:val="000000"/>
          <w:sz w:val="24"/>
          <w:szCs w:val="24"/>
          <w:lang w:val="en-US"/>
        </w:rPr>
        <w:t>s</w:t>
      </w:r>
      <w:r w:rsidRPr="003920C5">
        <w:rPr>
          <w:rFonts w:cs="Times New Roman"/>
          <w:color w:val="000000"/>
          <w:sz w:val="24"/>
          <w:szCs w:val="24"/>
          <w:lang w:val="en-US"/>
        </w:rPr>
        <w:t xml:space="preserve"> </w:t>
      </w:r>
      <w:r w:rsidR="001C1D30">
        <w:rPr>
          <w:rFonts w:cs="Times New Roman"/>
          <w:color w:val="000000"/>
          <w:sz w:val="24"/>
          <w:szCs w:val="24"/>
          <w:lang w:val="en-US"/>
        </w:rPr>
        <w:t>were</w:t>
      </w:r>
      <w:r w:rsidRPr="003920C5">
        <w:rPr>
          <w:rFonts w:cs="Times New Roman"/>
          <w:color w:val="000000"/>
          <w:sz w:val="24"/>
          <w:szCs w:val="24"/>
          <w:lang w:val="en-US"/>
        </w:rPr>
        <w:t xml:space="preserve"> taken after each batch and sent to Illumina </w:t>
      </w:r>
      <w:r w:rsidRPr="003920C5">
        <w:rPr>
          <w:rFonts w:cs="Times New Roman"/>
          <w:color w:val="000000"/>
          <w:sz w:val="24"/>
          <w:szCs w:val="24"/>
          <w:lang w:val="en-US"/>
        </w:rPr>
        <w:lastRenderedPageBreak/>
        <w:t>Miseq sequencing and the culture was collected for HOB</w:t>
      </w:r>
      <w:r w:rsidR="00370A61">
        <w:rPr>
          <w:rFonts w:cs="Times New Roman"/>
          <w:color w:val="000000"/>
          <w:sz w:val="24"/>
          <w:szCs w:val="24"/>
          <w:lang w:val="en-US"/>
        </w:rPr>
        <w:t xml:space="preserve"> and heterotrophs</w:t>
      </w:r>
      <w:r w:rsidRPr="003920C5">
        <w:rPr>
          <w:rFonts w:cs="Times New Roman"/>
          <w:color w:val="000000"/>
          <w:sz w:val="24"/>
          <w:szCs w:val="24"/>
          <w:lang w:val="en-US"/>
        </w:rPr>
        <w:t xml:space="preserve"> isolation after 6</w:t>
      </w:r>
      <w:r w:rsidRPr="003920C5">
        <w:rPr>
          <w:rFonts w:cs="Times New Roman"/>
          <w:color w:val="000000"/>
          <w:sz w:val="24"/>
          <w:szCs w:val="24"/>
          <w:vertAlign w:val="superscript"/>
          <w:lang w:val="en-US"/>
        </w:rPr>
        <w:t>th</w:t>
      </w:r>
      <w:r w:rsidR="00370A61">
        <w:rPr>
          <w:rFonts w:cs="Times New Roman"/>
          <w:color w:val="000000"/>
          <w:sz w:val="24"/>
          <w:szCs w:val="24"/>
          <w:lang w:val="en-US"/>
        </w:rPr>
        <w:t xml:space="preserve"> batch</w:t>
      </w:r>
      <w:r w:rsidRPr="003920C5">
        <w:rPr>
          <w:rFonts w:cs="Times New Roman"/>
          <w:color w:val="000000"/>
          <w:sz w:val="24"/>
          <w:szCs w:val="24"/>
          <w:lang w:val="en-US"/>
        </w:rPr>
        <w:t xml:space="preserve">. </w:t>
      </w:r>
    </w:p>
    <w:p w:rsidR="003920C5" w:rsidRPr="003920C5" w:rsidRDefault="003920C5" w:rsidP="003920C5">
      <w:pPr>
        <w:autoSpaceDE w:val="0"/>
        <w:autoSpaceDN w:val="0"/>
        <w:adjustRightInd w:val="0"/>
        <w:spacing w:after="0" w:line="480" w:lineRule="auto"/>
        <w:jc w:val="both"/>
        <w:rPr>
          <w:rFonts w:cs="Times New Roman"/>
          <w:sz w:val="24"/>
          <w:szCs w:val="24"/>
          <w:u w:val="single"/>
          <w:lang w:val="en-US"/>
        </w:rPr>
      </w:pPr>
      <w:r w:rsidRPr="003920C5">
        <w:rPr>
          <w:rFonts w:cs="Times New Roman"/>
          <w:sz w:val="24"/>
          <w:szCs w:val="24"/>
          <w:u w:val="single"/>
          <w:lang w:val="en-US"/>
        </w:rPr>
        <w:t>Analytical method</w:t>
      </w:r>
    </w:p>
    <w:p w:rsidR="003920C5" w:rsidRPr="003920C5" w:rsidRDefault="003920C5" w:rsidP="003920C5">
      <w:pPr>
        <w:autoSpaceDE w:val="0"/>
        <w:autoSpaceDN w:val="0"/>
        <w:adjustRightInd w:val="0"/>
        <w:spacing w:after="0" w:line="480" w:lineRule="auto"/>
        <w:jc w:val="both"/>
        <w:rPr>
          <w:rFonts w:cs="Times New Roman"/>
          <w:color w:val="1A1A1A"/>
          <w:sz w:val="24"/>
          <w:szCs w:val="24"/>
          <w:lang w:val="en-US"/>
        </w:rPr>
      </w:pPr>
      <w:r w:rsidRPr="003920C5">
        <w:rPr>
          <w:rFonts w:cs="Times New Roman"/>
          <w:color w:val="1A1A1A"/>
          <w:sz w:val="24"/>
          <w:szCs w:val="24"/>
          <w:lang w:val="en-US"/>
        </w:rPr>
        <w:t>NH4</w:t>
      </w:r>
      <w:r w:rsidRPr="003920C5">
        <w:rPr>
          <w:rFonts w:cs="Times New Roman"/>
          <w:color w:val="1A1A1A"/>
          <w:sz w:val="24"/>
          <w:szCs w:val="24"/>
          <w:vertAlign w:val="superscript"/>
          <w:lang w:val="en-US"/>
        </w:rPr>
        <w:t>+</w:t>
      </w:r>
      <w:r w:rsidRPr="003920C5">
        <w:rPr>
          <w:rFonts w:eastAsia="STIXGeneral" w:cs="Times New Roman"/>
          <w:color w:val="1A1A1A"/>
          <w:sz w:val="24"/>
          <w:szCs w:val="24"/>
          <w:lang w:val="en-US"/>
        </w:rPr>
        <w:t>–</w:t>
      </w:r>
      <w:r w:rsidRPr="003920C5">
        <w:rPr>
          <w:rFonts w:cs="Times New Roman"/>
          <w:color w:val="1A1A1A"/>
          <w:sz w:val="24"/>
          <w:szCs w:val="24"/>
          <w:lang w:val="en-US"/>
        </w:rPr>
        <w:t xml:space="preserve">N concentration was determined by ion chromatography (IC 761 compact, Metrohm, Switzerland). Total and </w:t>
      </w:r>
      <w:r w:rsidR="0089515A">
        <w:rPr>
          <w:rFonts w:cs="Times New Roman"/>
          <w:color w:val="1A1A1A"/>
          <w:sz w:val="24"/>
          <w:szCs w:val="24"/>
          <w:lang w:val="en-US"/>
        </w:rPr>
        <w:t>soluble chemical oxygen demand</w:t>
      </w:r>
      <w:r w:rsidRPr="003920C5">
        <w:rPr>
          <w:rFonts w:cs="Times New Roman"/>
          <w:color w:val="1A1A1A"/>
          <w:sz w:val="24"/>
          <w:szCs w:val="24"/>
          <w:lang w:val="en-US"/>
        </w:rPr>
        <w:t xml:space="preserve"> </w:t>
      </w:r>
      <w:r w:rsidR="00D815CE">
        <w:rPr>
          <w:rFonts w:cs="Times New Roman"/>
          <w:color w:val="1A1A1A"/>
          <w:sz w:val="24"/>
          <w:szCs w:val="24"/>
          <w:lang w:val="en-US"/>
        </w:rPr>
        <w:t xml:space="preserve">(CODt and CODs) </w:t>
      </w:r>
      <w:r w:rsidRPr="003920C5">
        <w:rPr>
          <w:rFonts w:cs="Times New Roman"/>
          <w:color w:val="1A1A1A"/>
          <w:sz w:val="24"/>
          <w:szCs w:val="24"/>
          <w:lang w:val="en-US"/>
        </w:rPr>
        <w:t xml:space="preserve">were measured according to dichromate method </w:t>
      </w:r>
      <w:r w:rsidRPr="003920C5">
        <w:rPr>
          <w:rFonts w:cs="Times New Roman"/>
          <w:color w:val="1A1A1A"/>
          <w:sz w:val="24"/>
          <w:szCs w:val="24"/>
          <w:lang w:val="en-US"/>
        </w:rPr>
        <w:fldChar w:fldCharType="begin"/>
      </w:r>
      <w:r w:rsidR="0050386C">
        <w:rPr>
          <w:rFonts w:cs="Times New Roman"/>
          <w:color w:val="1A1A1A"/>
          <w:sz w:val="24"/>
          <w:szCs w:val="24"/>
          <w:lang w:val="en-US"/>
        </w:rPr>
        <w:instrText xml:space="preserve"> ADDIN EN.CITE &lt;EndNote&gt;&lt;Cite&gt;&lt;Author&gt;Yao&lt;/Author&gt;&lt;Year&gt;2014&lt;/Year&gt;&lt;RecNum&gt;23&lt;/RecNum&gt;&lt;DisplayText&gt;(18)&lt;/DisplayText&gt;&lt;record&gt;&lt;rec-number&gt;23&lt;/rec-number&gt;&lt;foreign-keys&gt;&lt;key app="EN" db-id="v5v9r9velrf528exsr5x02xhatz0dwvtwv5w" timestamp="1478533814"&gt;23&lt;/key&gt;&lt;/foreign-keys&gt;&lt;ref-type name="Journal Article"&gt;17&lt;/ref-type&gt;&lt;contributors&gt;&lt;authors&gt;&lt;author&gt;Yao, N.&lt;/author&gt;&lt;author&gt;Wang, J.&lt;/author&gt;&lt;author&gt;Zhou, Y.&lt;/author&gt;&lt;/authors&gt;&lt;/contributors&gt;&lt;auth-address&gt;Institute of Environmental Medicine, Tongji Medical College, Huazhong University of Science and Technology, 430030 Wuhan, China. 59040368yaona@sina.cn.&amp;#xD;Institute of Environmental Medicine, Tongji Medical College, Huazhong University of Science and Technology, 430030 Wuhan, China. victory1219fly@163.com.&amp;#xD;Institute of Environmental Medicine, Tongji Medical College, Huazhong University of Science and Technology, 430030 Wuhan, China. zhouyk@mails.tjmu.edu.cn.&lt;/auth-address&gt;&lt;titles&gt;&lt;title&gt;Rapid determination of the chemical oxygen demand of water using a thermal biosensor&lt;/title&gt;&lt;secondary-title&gt;Sensors (Basel)&lt;/secondary-title&gt;&lt;/titles&gt;&lt;periodical&gt;&lt;full-title&gt;Sensors (Basel)&lt;/full-title&gt;&lt;/periodical&gt;&lt;pages&gt;9949-60&lt;/pages&gt;&lt;volume&gt;14&lt;/volume&gt;&lt;number&gt;6&lt;/number&gt;&lt;keywords&gt;&lt;keyword&gt;Biological Oxygen Demand Analysis/*methods&lt;/keyword&gt;&lt;keyword&gt;Equipment Design&lt;/keyword&gt;&lt;keyword&gt;Flow Injection Analysis/*methods&lt;/keyword&gt;&lt;keyword&gt;Glucose/chemistry&lt;/keyword&gt;&lt;keyword&gt;Hydrogen-Ion Concentration&lt;/keyword&gt;&lt;keyword&gt;Linear Models&lt;/keyword&gt;&lt;keyword&gt;Periodic Acid/chemistry&lt;/keyword&gt;&lt;keyword&gt;Reproducibility of Results&lt;/keyword&gt;&lt;keyword&gt;Thermometry/*methods&lt;/keyword&gt;&lt;keyword&gt;Water/*analysis&lt;/keyword&gt;&lt;/keywords&gt;&lt;dates&gt;&lt;year&gt;2014&lt;/year&gt;&lt;pub-dates&gt;&lt;date&gt;Jun 06&lt;/date&gt;&lt;/pub-dates&gt;&lt;/dates&gt;&lt;isbn&gt;1424-8220 (Electronic)&amp;#xD;1424-8220 (Linking)&lt;/isbn&gt;&lt;accession-num&gt;24915178&lt;/accession-num&gt;&lt;urls&gt;&lt;related-urls&gt;&lt;url&gt;http://www.ncbi.nlm.nih.gov/pubmed/24915178&lt;/url&gt;&lt;/related-urls&gt;&lt;/urls&gt;&lt;custom2&gt;PMC4118352&lt;/custom2&gt;&lt;electronic-resource-num&gt;10.3390/s140609949&lt;/electronic-resource-num&gt;&lt;/record&gt;&lt;/Cite&gt;&lt;/EndNote&gt;</w:instrText>
      </w:r>
      <w:r w:rsidRPr="003920C5">
        <w:rPr>
          <w:rFonts w:cs="Times New Roman"/>
          <w:color w:val="1A1A1A"/>
          <w:sz w:val="24"/>
          <w:szCs w:val="24"/>
          <w:lang w:val="en-US"/>
        </w:rPr>
        <w:fldChar w:fldCharType="separate"/>
      </w:r>
      <w:r w:rsidR="0050386C">
        <w:rPr>
          <w:rFonts w:cs="Times New Roman"/>
          <w:noProof/>
          <w:color w:val="1A1A1A"/>
          <w:sz w:val="24"/>
          <w:szCs w:val="24"/>
          <w:lang w:val="en-US"/>
        </w:rPr>
        <w:t>(18)</w:t>
      </w:r>
      <w:r w:rsidRPr="003920C5">
        <w:rPr>
          <w:rFonts w:cs="Times New Roman"/>
          <w:color w:val="1A1A1A"/>
          <w:sz w:val="24"/>
          <w:szCs w:val="24"/>
          <w:lang w:val="en-US"/>
        </w:rPr>
        <w:fldChar w:fldCharType="end"/>
      </w:r>
      <w:r w:rsidR="00BF5133">
        <w:rPr>
          <w:rFonts w:cs="Times New Roman"/>
          <w:color w:val="1A1A1A"/>
          <w:sz w:val="24"/>
          <w:szCs w:val="24"/>
          <w:lang w:val="en-US"/>
        </w:rPr>
        <w:t>. P</w:t>
      </w:r>
      <w:r w:rsidR="00CD2136">
        <w:rPr>
          <w:rFonts w:cs="Times New Roman"/>
          <w:color w:val="1A1A1A"/>
          <w:sz w:val="24"/>
          <w:szCs w:val="24"/>
          <w:lang w:val="en-US"/>
        </w:rPr>
        <w:t>rior to measure soluble COD</w:t>
      </w:r>
      <w:r w:rsidR="0089515A">
        <w:rPr>
          <w:rFonts w:cs="Times New Roman"/>
          <w:color w:val="1A1A1A"/>
          <w:sz w:val="24"/>
          <w:szCs w:val="24"/>
          <w:lang w:val="en-US"/>
        </w:rPr>
        <w:t xml:space="preserve"> (CODs)</w:t>
      </w:r>
      <w:r w:rsidR="00CD2136">
        <w:rPr>
          <w:rFonts w:cs="Times New Roman"/>
          <w:color w:val="1A1A1A"/>
          <w:sz w:val="24"/>
          <w:szCs w:val="24"/>
          <w:lang w:val="en-US"/>
        </w:rPr>
        <w:t xml:space="preserve">, samples were filtered by </w:t>
      </w:r>
      <w:r w:rsidR="00BF5133">
        <w:rPr>
          <w:rFonts w:cs="Times New Roman"/>
          <w:color w:val="1A1A1A"/>
          <w:sz w:val="24"/>
          <w:szCs w:val="24"/>
          <w:lang w:val="en-US"/>
        </w:rPr>
        <w:t>0.45µm filter and then</w:t>
      </w:r>
      <w:r w:rsidR="00CD2136">
        <w:rPr>
          <w:rFonts w:cs="Times New Roman"/>
          <w:color w:val="1A1A1A"/>
          <w:sz w:val="24"/>
          <w:szCs w:val="24"/>
          <w:lang w:val="en-US"/>
        </w:rPr>
        <w:t xml:space="preserve">, </w:t>
      </w:r>
      <w:r w:rsidRPr="003920C5">
        <w:rPr>
          <w:rFonts w:cs="Times New Roman"/>
          <w:color w:val="1A1A1A"/>
          <w:sz w:val="24"/>
          <w:szCs w:val="24"/>
          <w:lang w:val="en-US"/>
        </w:rPr>
        <w:t>COD biomass</w:t>
      </w:r>
      <w:r w:rsidR="0089515A">
        <w:rPr>
          <w:rFonts w:cs="Times New Roman"/>
          <w:color w:val="1A1A1A"/>
          <w:sz w:val="24"/>
          <w:szCs w:val="24"/>
          <w:lang w:val="en-US"/>
        </w:rPr>
        <w:t xml:space="preserve"> (CODb)</w:t>
      </w:r>
      <w:r w:rsidRPr="003920C5">
        <w:rPr>
          <w:rFonts w:cs="Times New Roman"/>
          <w:color w:val="1A1A1A"/>
          <w:sz w:val="24"/>
          <w:szCs w:val="24"/>
          <w:lang w:val="en-US"/>
        </w:rPr>
        <w:t xml:space="preserve"> determined based on </w:t>
      </w:r>
      <w:r w:rsidR="00D815CE">
        <w:rPr>
          <w:rFonts w:cs="Times New Roman"/>
          <w:color w:val="1A1A1A"/>
          <w:sz w:val="24"/>
          <w:szCs w:val="24"/>
          <w:lang w:val="en-US"/>
        </w:rPr>
        <w:t xml:space="preserve">the difference between </w:t>
      </w:r>
      <w:r w:rsidR="0089515A">
        <w:rPr>
          <w:rFonts w:cs="Times New Roman"/>
          <w:color w:val="1A1A1A"/>
          <w:sz w:val="24"/>
          <w:szCs w:val="24"/>
          <w:lang w:val="en-US"/>
        </w:rPr>
        <w:t>CODt</w:t>
      </w:r>
      <w:r w:rsidRPr="003920C5">
        <w:rPr>
          <w:rFonts w:cs="Times New Roman"/>
          <w:color w:val="1A1A1A"/>
          <w:sz w:val="24"/>
          <w:szCs w:val="24"/>
          <w:lang w:val="en-US"/>
        </w:rPr>
        <w:t xml:space="preserve"> and </w:t>
      </w:r>
      <w:r w:rsidR="0089515A">
        <w:rPr>
          <w:rFonts w:cs="Times New Roman"/>
          <w:color w:val="1A1A1A"/>
          <w:sz w:val="24"/>
          <w:szCs w:val="24"/>
          <w:lang w:val="en-US"/>
        </w:rPr>
        <w:t>CODs</w:t>
      </w:r>
      <w:r w:rsidRPr="003920C5">
        <w:rPr>
          <w:rFonts w:cs="Times New Roman"/>
          <w:color w:val="1A1A1A"/>
          <w:sz w:val="24"/>
          <w:szCs w:val="24"/>
          <w:lang w:val="en-US"/>
        </w:rPr>
        <w:t>. The compact Gas Chromatography (GC)(Global Analyser Solution, The Netherlands) was equipped with a thermal conductivity detector and was used to check the concentrations of three gas samples before each flask.</w:t>
      </w:r>
    </w:p>
    <w:p w:rsidR="003920C5" w:rsidRPr="003920C5" w:rsidRDefault="003920C5" w:rsidP="003920C5">
      <w:pPr>
        <w:autoSpaceDE w:val="0"/>
        <w:autoSpaceDN w:val="0"/>
        <w:adjustRightInd w:val="0"/>
        <w:spacing w:after="0" w:line="480" w:lineRule="auto"/>
        <w:jc w:val="both"/>
        <w:rPr>
          <w:rFonts w:cs="Times New Roman"/>
          <w:sz w:val="24"/>
          <w:szCs w:val="24"/>
          <w:u w:val="single"/>
          <w:lang w:val="en-US"/>
        </w:rPr>
      </w:pPr>
      <w:r w:rsidRPr="003D1F55">
        <w:rPr>
          <w:rFonts w:cs="Times New Roman"/>
          <w:sz w:val="24"/>
          <w:szCs w:val="24"/>
          <w:u w:val="single"/>
          <w:lang w:val="en-US"/>
        </w:rPr>
        <w:t>Microbial community analysis</w:t>
      </w:r>
      <w:r w:rsidRPr="003920C5">
        <w:rPr>
          <w:rFonts w:cs="Times New Roman"/>
          <w:sz w:val="24"/>
          <w:szCs w:val="24"/>
          <w:u w:val="single"/>
          <w:lang w:val="en-US"/>
        </w:rPr>
        <w:t xml:space="preserve"> </w:t>
      </w:r>
    </w:p>
    <w:p w:rsidR="003920C5" w:rsidRPr="005077F2" w:rsidRDefault="003920C5" w:rsidP="005077F2">
      <w:pPr>
        <w:autoSpaceDE w:val="0"/>
        <w:autoSpaceDN w:val="0"/>
        <w:adjustRightInd w:val="0"/>
        <w:spacing w:after="0" w:line="480" w:lineRule="auto"/>
        <w:jc w:val="both"/>
        <w:rPr>
          <w:rFonts w:cs="Times New Roman"/>
          <w:sz w:val="24"/>
          <w:szCs w:val="24"/>
          <w:lang w:val="en-US"/>
        </w:rPr>
      </w:pPr>
      <w:r w:rsidRPr="003920C5">
        <w:rPr>
          <w:rFonts w:cs="Times New Roman"/>
          <w:sz w:val="24"/>
          <w:szCs w:val="24"/>
          <w:lang w:val="en-US"/>
        </w:rPr>
        <w:t xml:space="preserve">DNA was extracted after each batch using the </w:t>
      </w:r>
      <w:r w:rsidRPr="003920C5">
        <w:rPr>
          <w:rFonts w:cs="Times New Roman"/>
          <w:sz w:val="24"/>
          <w:szCs w:val="24"/>
          <w:shd w:val="clear" w:color="auto" w:fill="FFFFFF"/>
          <w:lang w:val="en-US"/>
        </w:rPr>
        <w:t>FastPrep®-24 Instrument (MP Biomedicals; Illkirch, France)</w:t>
      </w:r>
      <w:r w:rsidRPr="003920C5">
        <w:rPr>
          <w:rStyle w:val="apple-converted-space"/>
          <w:rFonts w:cs="Times New Roman"/>
          <w:sz w:val="24"/>
          <w:szCs w:val="24"/>
          <w:shd w:val="clear" w:color="auto" w:fill="FFFFFF"/>
          <w:lang w:val="en-US"/>
        </w:rPr>
        <w:t xml:space="preserve"> as previously described </w:t>
      </w:r>
      <w:r w:rsidRPr="003920C5">
        <w:rPr>
          <w:rStyle w:val="apple-converted-space"/>
          <w:rFonts w:cs="Times New Roman"/>
          <w:sz w:val="24"/>
          <w:szCs w:val="24"/>
          <w:shd w:val="clear" w:color="auto" w:fill="FFFFFF"/>
          <w:lang w:val="en-US"/>
        </w:rPr>
        <w:fldChar w:fldCharType="begin">
          <w:fldData xml:space="preserve">PEVuZE5vdGU+PENpdGU+PEF1dGhvcj5WaWxjaGV6LVZhcmdhczwvQXV0aG9yPjxZZWFyPjIwMTM8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</w:fldData>
        </w:fldChar>
      </w:r>
      <w:r w:rsidR="0050386C">
        <w:rPr>
          <w:rStyle w:val="apple-converted-space"/>
          <w:rFonts w:cs="Times New Roman"/>
          <w:sz w:val="24"/>
          <w:szCs w:val="24"/>
          <w:shd w:val="clear" w:color="auto" w:fill="FFFFFF"/>
          <w:lang w:val="en-US"/>
        </w:rPr>
        <w:instrText xml:space="preserve"> ADDIN EN.CITE </w:instrText>
      </w:r>
      <w:r w:rsidR="0050386C">
        <w:rPr>
          <w:rStyle w:val="apple-converted-space"/>
          <w:rFonts w:cs="Times New Roman"/>
          <w:sz w:val="24"/>
          <w:szCs w:val="24"/>
          <w:shd w:val="clear" w:color="auto" w:fill="FFFFFF"/>
          <w:lang w:val="en-US"/>
        </w:rPr>
        <w:fldChar w:fldCharType="begin">
          <w:fldData xml:space="preserve">PEVuZE5vdGU+PENpdGU+PEF1dGhvcj5WaWxjaGV6LVZhcmdhczwvQXV0aG9yPjxZZWFyPjIwMTM8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</w:fldData>
        </w:fldChar>
      </w:r>
      <w:r w:rsidR="0050386C">
        <w:rPr>
          <w:rStyle w:val="apple-converted-space"/>
          <w:rFonts w:cs="Times New Roman"/>
          <w:sz w:val="24"/>
          <w:szCs w:val="24"/>
          <w:shd w:val="clear" w:color="auto" w:fill="FFFFFF"/>
          <w:lang w:val="en-US"/>
        </w:rPr>
        <w:instrText xml:space="preserve"> ADDIN EN.CITE.DATA </w:instrText>
      </w:r>
      <w:r w:rsidR="0050386C">
        <w:rPr>
          <w:rStyle w:val="apple-converted-space"/>
          <w:rFonts w:cs="Times New Roman"/>
          <w:sz w:val="24"/>
          <w:szCs w:val="24"/>
          <w:shd w:val="clear" w:color="auto" w:fill="FFFFFF"/>
          <w:lang w:val="en-US"/>
        </w:rPr>
      </w:r>
      <w:r w:rsidR="0050386C">
        <w:rPr>
          <w:rStyle w:val="apple-converted-space"/>
          <w:rFonts w:cs="Times New Roman"/>
          <w:sz w:val="24"/>
          <w:szCs w:val="24"/>
          <w:shd w:val="clear" w:color="auto" w:fill="FFFFFF"/>
          <w:lang w:val="en-US"/>
        </w:rPr>
        <w:fldChar w:fldCharType="end"/>
      </w:r>
      <w:r w:rsidRPr="003920C5">
        <w:rPr>
          <w:rStyle w:val="apple-converted-space"/>
          <w:rFonts w:cs="Times New Roman"/>
          <w:sz w:val="24"/>
          <w:szCs w:val="24"/>
          <w:shd w:val="clear" w:color="auto" w:fill="FFFFFF"/>
          <w:lang w:val="en-US"/>
        </w:rPr>
      </w:r>
      <w:r w:rsidRPr="003920C5">
        <w:rPr>
          <w:rStyle w:val="apple-converted-space"/>
          <w:rFonts w:cs="Times New Roman"/>
          <w:sz w:val="24"/>
          <w:szCs w:val="24"/>
          <w:shd w:val="clear" w:color="auto" w:fill="FFFFFF"/>
          <w:lang w:val="en-US"/>
        </w:rPr>
        <w:fldChar w:fldCharType="separate"/>
      </w:r>
      <w:r w:rsidR="0050386C">
        <w:rPr>
          <w:rStyle w:val="apple-converted-space"/>
          <w:rFonts w:cs="Times New Roman"/>
          <w:noProof/>
          <w:sz w:val="24"/>
          <w:szCs w:val="24"/>
          <w:shd w:val="clear" w:color="auto" w:fill="FFFFFF"/>
          <w:lang w:val="en-US"/>
        </w:rPr>
        <w:t>(19)</w:t>
      </w:r>
      <w:r w:rsidRPr="003920C5">
        <w:rPr>
          <w:rStyle w:val="apple-converted-space"/>
          <w:rFonts w:cs="Times New Roman"/>
          <w:sz w:val="24"/>
          <w:szCs w:val="24"/>
          <w:shd w:val="clear" w:color="auto" w:fill="FFFFFF"/>
          <w:lang w:val="en-US"/>
        </w:rPr>
        <w:fldChar w:fldCharType="end"/>
      </w:r>
      <w:r w:rsidR="00FA2881">
        <w:rPr>
          <w:rStyle w:val="apple-converted-space"/>
          <w:rFonts w:cs="Times New Roman"/>
          <w:sz w:val="24"/>
          <w:szCs w:val="24"/>
          <w:shd w:val="clear" w:color="auto" w:fill="FFFFFF"/>
          <w:lang w:val="en-US"/>
        </w:rPr>
        <w:t xml:space="preserve"> and the DNA quality was evaluate</w:t>
      </w:r>
      <w:r w:rsidR="005077F2">
        <w:rPr>
          <w:rStyle w:val="apple-converted-space"/>
          <w:rFonts w:cs="Times New Roman"/>
          <w:sz w:val="24"/>
          <w:szCs w:val="24"/>
          <w:shd w:val="clear" w:color="auto" w:fill="FFFFFF"/>
          <w:lang w:val="en-US"/>
        </w:rPr>
        <w:t xml:space="preserve"> </w:t>
      </w:r>
      <w:r w:rsidR="00FA2881">
        <w:rPr>
          <w:rStyle w:val="apple-converted-space"/>
          <w:rFonts w:cs="Times New Roman"/>
          <w:sz w:val="24"/>
          <w:szCs w:val="24"/>
          <w:shd w:val="clear" w:color="auto" w:fill="FFFFFF"/>
          <w:lang w:val="en-US"/>
        </w:rPr>
        <w:t xml:space="preserve">on 1% (w/v) agarose gel electrophoresis. </w:t>
      </w:r>
      <w:r w:rsidRPr="003920C5">
        <w:rPr>
          <w:rStyle w:val="apple-converted-space"/>
          <w:rFonts w:cs="Times New Roman"/>
          <w:sz w:val="24"/>
          <w:szCs w:val="24"/>
          <w:shd w:val="clear" w:color="auto" w:fill="FFFFFF"/>
          <w:lang w:val="en-US"/>
        </w:rPr>
        <w:t xml:space="preserve">The V3-V4 hypervariable region of the 16S </w:t>
      </w:r>
      <w:r w:rsidRPr="003920C5">
        <w:rPr>
          <w:rFonts w:cs="Times New Roman"/>
          <w:sz w:val="24"/>
          <w:szCs w:val="24"/>
          <w:lang w:val="en-US"/>
        </w:rPr>
        <w:t xml:space="preserve">rRNA gene </w:t>
      </w:r>
      <w:r w:rsidRPr="003920C5">
        <w:rPr>
          <w:rFonts w:cs="Times New Roman"/>
          <w:sz w:val="24"/>
          <w:szCs w:val="24"/>
          <w:lang w:val="en-US"/>
        </w:rPr>
        <w:fldChar w:fldCharType="begin"/>
      </w:r>
      <w:r w:rsidR="0050386C">
        <w:rPr>
          <w:rFonts w:cs="Times New Roman"/>
          <w:sz w:val="24"/>
          <w:szCs w:val="24"/>
          <w:lang w:val="en-US"/>
        </w:rPr>
        <w:instrText xml:space="preserve"> ADDIN EN.CITE &lt;EndNote&gt;&lt;Cite&gt;&lt;Author&gt;Klindworth&lt;/Author&gt;&lt;Year&gt;2013&lt;/Year&gt;&lt;RecNum&gt;16&lt;/RecNum&gt;&lt;DisplayText&gt;(20)&lt;/DisplayText&gt;&lt;record&gt;&lt;rec-number&gt;16&lt;/rec-number&gt;&lt;foreign-keys&gt;&lt;key app="EN" db-id="v5v9r9velrf528exsr5x02xhatz0dwvtwv5w" timestamp="1477656027"&gt;16&lt;/key&gt;&lt;/foreign-keys&gt;&lt;ref-type name="Journal Article"&gt;17&lt;/ref-type&gt;&lt;contributors&gt;&lt;authors&gt;&lt;author&gt;Klindworth, A.&lt;/author&gt;&lt;author&gt;Pruesse, E.&lt;/author&gt;&lt;author&gt;Schweer, T.&lt;/author&gt;&lt;author&gt;Peplies, J.&lt;/author&gt;&lt;author&gt;Quast, C.&lt;/author&gt;&lt;author&gt;Horn, M.&lt;/author&gt;&lt;author&gt;Glockner, F. O.&lt;/author&gt;&lt;/authors&gt;&lt;/contributors&gt;&lt;auth-address&gt;Max Planck Institute for Marine Microbiology, Microbial Genomics and Bioinformatics Research Group, Celsiusstr 1, 28359 Bremen, Germany.&lt;/auth-address&gt;&lt;titles&gt;&lt;title&gt;Evaluation of general 16S ribosomal RNA gene PCR primers for classical and next-generation sequencing-based diversity studies&lt;/title&gt;&lt;secondary-title&gt;Nucleic Acids Res&lt;/secondary-title&gt;&lt;/titles&gt;&lt;periodical&gt;&lt;full-title&gt;Nucleic Acids Res&lt;/full-title&gt;&lt;/periodical&gt;&lt;pages&gt;e1&lt;/pages&gt;&lt;volume&gt;41&lt;/volume&gt;&lt;number&gt;1&lt;/number&gt;&lt;keywords&gt;&lt;keyword&gt;Archaea/*genetics&lt;/keyword&gt;&lt;keyword&gt;Bacteria/*genetics&lt;/keyword&gt;&lt;keyword&gt;Biodiversity&lt;/keyword&gt;&lt;keyword&gt;Computer Simulation&lt;/keyword&gt;&lt;keyword&gt;*DNA Primers&lt;/keyword&gt;&lt;keyword&gt;Genes, rRNA&lt;/keyword&gt;&lt;keyword&gt;Genetic Variation&lt;/keyword&gt;&lt;keyword&gt;*High-Throughput Nucleotide Sequencing&lt;/keyword&gt;&lt;keyword&gt;Metagenome&lt;/keyword&gt;&lt;keyword&gt;*Polymerase Chain Reaction&lt;/keyword&gt;&lt;keyword&gt;RNA, Ribosomal, 16S/*genetics&lt;/keyword&gt;&lt;keyword&gt;*Sequence Analysis, DNA&lt;/keyword&gt;&lt;/keywords&gt;&lt;dates&gt;&lt;year&gt;2013&lt;/year&gt;&lt;pub-dates&gt;&lt;date&gt;Jan 7&lt;/date&gt;&lt;/pub-dates&gt;&lt;/dates&gt;&lt;isbn&gt;1362-4962 (Electronic)&amp;#xD;0305-1048 (Linking)&lt;/isbn&gt;&lt;accession-num&gt;22933715&lt;/accession-num&gt;&lt;urls&gt;&lt;related-urls&gt;&lt;url&gt;http://www.ncbi.nlm.nih.gov/pubmed/22933715&lt;/url&gt;&lt;/related-urls&gt;&lt;/urls&gt;&lt;custom2&gt;PMC3592464&lt;/custom2&gt;&lt;electronic-resource-num&gt;10.1093/nar/gks808&lt;/electronic-resource-num&gt;&lt;/record&gt;&lt;/Cite&gt;&lt;/EndNote&gt;</w:instrText>
      </w:r>
      <w:r w:rsidRPr="003920C5">
        <w:rPr>
          <w:rFonts w:cs="Times New Roman"/>
          <w:sz w:val="24"/>
          <w:szCs w:val="24"/>
          <w:lang w:val="en-US"/>
        </w:rPr>
        <w:fldChar w:fldCharType="separate"/>
      </w:r>
      <w:r w:rsidR="0050386C">
        <w:rPr>
          <w:rFonts w:cs="Times New Roman"/>
          <w:noProof/>
          <w:sz w:val="24"/>
          <w:szCs w:val="24"/>
          <w:lang w:val="en-US"/>
        </w:rPr>
        <w:t>(20)</w:t>
      </w:r>
      <w:r w:rsidRPr="003920C5">
        <w:rPr>
          <w:rFonts w:cs="Times New Roman"/>
          <w:sz w:val="24"/>
          <w:szCs w:val="24"/>
          <w:lang w:val="en-US"/>
        </w:rPr>
        <w:fldChar w:fldCharType="end"/>
      </w:r>
      <w:r w:rsidRPr="003920C5">
        <w:rPr>
          <w:rFonts w:cs="Times New Roman"/>
          <w:sz w:val="24"/>
          <w:szCs w:val="24"/>
          <w:lang w:val="en-US"/>
        </w:rPr>
        <w:t xml:space="preserve"> was amplified and libraries were sequenced in a Miseq platform (Illumina) according to the manufacture’s guidelines at LGC Genomic GmbH (Berlin, Germany). </w:t>
      </w:r>
      <w:r w:rsidR="00FA2881" w:rsidRPr="00FA2881">
        <w:rPr>
          <w:rFonts w:cs="Times New Roman"/>
          <w:sz w:val="24"/>
          <w:szCs w:val="24"/>
          <w:lang w:val="en-GB"/>
        </w:rPr>
        <w:t>This generated 50,000 (</w:t>
      </w:r>
      <w:r w:rsidR="00FA2881" w:rsidRPr="00FA2881">
        <w:rPr>
          <w:rFonts w:cs="Times New Roman"/>
          <w:sz w:val="24"/>
          <w:szCs w:val="24"/>
          <w:lang w:val="en-GB"/>
        </w:rPr>
        <w:sym w:font="Symbol" w:char="F0B1"/>
      </w:r>
      <w:r w:rsidR="00FA2881" w:rsidRPr="00FA2881">
        <w:rPr>
          <w:rFonts w:cs="Times New Roman"/>
          <w:sz w:val="24"/>
          <w:szCs w:val="24"/>
          <w:lang w:val="en-GB"/>
        </w:rPr>
        <w:t xml:space="preserve"> 30 %) raw 2 x 300 bp paired-end reads per sample.</w:t>
      </w:r>
      <w:r w:rsidR="00FA2881">
        <w:rPr>
          <w:rFonts w:cs="Times New Roman"/>
          <w:sz w:val="24"/>
          <w:szCs w:val="24"/>
          <w:lang w:val="en-GB"/>
        </w:rPr>
        <w:t xml:space="preserve"> </w:t>
      </w:r>
      <w:r w:rsidRPr="003920C5">
        <w:rPr>
          <w:rFonts w:cs="Times New Roman"/>
          <w:sz w:val="24"/>
          <w:szCs w:val="24"/>
          <w:lang w:val="en-US"/>
        </w:rPr>
        <w:t>Contigs were created by merging paired-end reads based on the Phred quality score heuristic</w:t>
      </w:r>
      <w:r w:rsidR="00CD1DE0">
        <w:rPr>
          <w:rFonts w:cs="Times New Roman"/>
          <w:sz w:val="24"/>
          <w:szCs w:val="24"/>
          <w:lang w:val="en-US"/>
        </w:rPr>
        <w:t xml:space="preserve"> </w:t>
      </w:r>
      <w:r w:rsidR="00CD1DE0">
        <w:rPr>
          <w:rFonts w:cs="Times New Roman"/>
          <w:sz w:val="24"/>
          <w:szCs w:val="24"/>
          <w:lang w:val="en-US"/>
        </w:rPr>
        <w:fldChar w:fldCharType="begin"/>
      </w:r>
      <w:r w:rsidR="0050386C">
        <w:rPr>
          <w:rFonts w:cs="Times New Roman"/>
          <w:sz w:val="24"/>
          <w:szCs w:val="24"/>
          <w:lang w:val="en-US"/>
        </w:rPr>
        <w:instrText xml:space="preserve"> ADDIN EN.CITE &lt;EndNote&gt;&lt;Cite&gt;&lt;Author&gt;Kozich&lt;/Author&gt;&lt;Year&gt;2013&lt;/Year&gt;&lt;RecNum&gt;28&lt;/RecNum&gt;&lt;DisplayText&gt;(21)&lt;/DisplayText&gt;&lt;record&gt;&lt;rec-number&gt;28&lt;/rec-number&gt;&lt;foreign-keys&gt;&lt;key app="EN" db-id="v5v9r9velrf528exsr5x02xhatz0dwvtwv5w" timestamp="1486981910"&gt;28&lt;/key&gt;&lt;/foreign-keys&gt;&lt;ref-type name="Journal Article"&gt;17&lt;/ref-type&gt;&lt;contributors&gt;&lt;authors&gt;&lt;author&gt;Kozich, J. J.&lt;/author&gt;&lt;author&gt;Westcott, S. L.&lt;/author&gt;&lt;author&gt;Baxter, N. T.&lt;/author&gt;&lt;author&gt;Highlander, S. K.&lt;/author&gt;&lt;author&gt;Schloss, P. D.&lt;/author&gt;&lt;/authors&gt;&lt;/contributors&gt;&lt;auth-address&gt;Department of Microbiology and Immunology, University of Michigan, Ann Arbor, Michigan, USA.&lt;/auth-address&gt;&lt;titles&gt;&lt;title&gt;Development of a dual-index sequencing strategy and curation pipeline for analyzing amplicon sequence data on the MiSeq Illumina sequencing platform&lt;/title&gt;&lt;secondary-title&gt;Appl Environ Microbiol&lt;/secondary-title&gt;&lt;/titles&gt;&lt;periodical&gt;&lt;full-title&gt;Appl Environ Microbiol&lt;/full-title&gt;&lt;/periodical&gt;&lt;pages&gt;5112-20&lt;/pages&gt;&lt;volume&gt;79&lt;/volume&gt;&lt;number&gt;17&lt;/number&gt;&lt;keywords&gt;&lt;keyword&gt;Animals&lt;/keyword&gt;&lt;keyword&gt;*Biota&lt;/keyword&gt;&lt;keyword&gt;Computational Biology/*methods&lt;/keyword&gt;&lt;keyword&gt;Feces/microbiology&lt;/keyword&gt;&lt;keyword&gt;High-Throughput Nucleotide Sequencing/*methods/*standards&lt;/keyword&gt;&lt;keyword&gt;Humans&lt;/keyword&gt;&lt;keyword&gt;*Metagenome&lt;/keyword&gt;&lt;keyword&gt;Mice&lt;/keyword&gt;&lt;keyword&gt;Soil Microbiology&lt;/keyword&gt;&lt;/keywords&gt;&lt;dates&gt;&lt;year&gt;2013&lt;/year&gt;&lt;pub-dates&gt;&lt;date&gt;Sep&lt;/date&gt;&lt;/pub-dates&gt;&lt;/dates&gt;&lt;isbn&gt;1098-5336 (Electronic)&amp;#xD;0099-2240 (Linking)&lt;/isbn&gt;&lt;accession-num&gt;23793624&lt;/accession-num&gt;&lt;urls&gt;&lt;related-urls&gt;&lt;url&gt;http://www.ncbi.nlm.nih.gov/pubmed/23793624&lt;/url&gt;&lt;/related-urls&gt;&lt;/urls&gt;&lt;custom2&gt;PMC3753973&lt;/custom2&gt;&lt;electronic-resource-num&gt;10.1128/AEM.01043-13&lt;/electronic-resource-num&gt;&lt;/record&gt;&lt;/Cite&gt;&lt;/EndNote&gt;</w:instrText>
      </w:r>
      <w:r w:rsidR="00CD1DE0">
        <w:rPr>
          <w:rFonts w:cs="Times New Roman"/>
          <w:sz w:val="24"/>
          <w:szCs w:val="24"/>
          <w:lang w:val="en-US"/>
        </w:rPr>
        <w:fldChar w:fldCharType="separate"/>
      </w:r>
      <w:r w:rsidR="0050386C">
        <w:rPr>
          <w:rFonts w:cs="Times New Roman"/>
          <w:noProof/>
          <w:sz w:val="24"/>
          <w:szCs w:val="24"/>
          <w:lang w:val="en-US"/>
        </w:rPr>
        <w:t>(21)</w:t>
      </w:r>
      <w:r w:rsidR="00CD1DE0">
        <w:rPr>
          <w:rFonts w:cs="Times New Roman"/>
          <w:sz w:val="24"/>
          <w:szCs w:val="24"/>
          <w:lang w:val="en-US"/>
        </w:rPr>
        <w:fldChar w:fldCharType="end"/>
      </w:r>
      <w:r w:rsidRPr="003920C5">
        <w:rPr>
          <w:rFonts w:cs="Times New Roman"/>
          <w:sz w:val="24"/>
          <w:szCs w:val="24"/>
          <w:lang w:val="en-US"/>
        </w:rPr>
        <w:t xml:space="preserve"> in MOTHUR</w:t>
      </w:r>
      <w:r w:rsidR="00FA2881">
        <w:rPr>
          <w:rFonts w:cs="Times New Roman"/>
          <w:sz w:val="24"/>
          <w:szCs w:val="24"/>
          <w:lang w:val="en-US"/>
        </w:rPr>
        <w:t xml:space="preserve"> </w:t>
      </w:r>
      <w:r w:rsidR="00FA2881" w:rsidRPr="00FA2881">
        <w:rPr>
          <w:rFonts w:cs="Times New Roman"/>
          <w:sz w:val="24"/>
          <w:szCs w:val="24"/>
          <w:lang w:val="en-US"/>
        </w:rPr>
        <w:t>(v.1.37, seed = 777)</w:t>
      </w:r>
      <w:r w:rsidR="00CD1DE0">
        <w:rPr>
          <w:rFonts w:cs="Times New Roman"/>
          <w:sz w:val="24"/>
          <w:szCs w:val="24"/>
          <w:lang w:val="en-US"/>
        </w:rPr>
        <w:t xml:space="preserve"> </w:t>
      </w:r>
      <w:r w:rsidR="00CD1DE0">
        <w:rPr>
          <w:rFonts w:cs="Times New Roman"/>
          <w:sz w:val="24"/>
          <w:szCs w:val="24"/>
          <w:lang w:val="en-US"/>
        </w:rPr>
        <w:fldChar w:fldCharType="begin"/>
      </w:r>
      <w:r w:rsidR="0050386C">
        <w:rPr>
          <w:rFonts w:cs="Times New Roman"/>
          <w:sz w:val="24"/>
          <w:szCs w:val="24"/>
          <w:lang w:val="en-US"/>
        </w:rPr>
        <w:instrText xml:space="preserve"> ADDIN EN.CITE &lt;EndNote&gt;&lt;Cite&gt;&lt;Author&gt;Schloss&lt;/Author&gt;&lt;Year&gt;2009&lt;/Year&gt;&lt;RecNum&gt;29&lt;/RecNum&gt;&lt;DisplayText&gt;(22)&lt;/DisplayText&gt;&lt;record&gt;&lt;rec-number&gt;29&lt;/rec-number&gt;&lt;foreign-keys&gt;&lt;key app="EN" db-id="v5v9r9velrf528exsr5x02xhatz0dwvtwv5w" timestamp="1486981966"&gt;29&lt;/key&gt;&lt;/foreign-keys&gt;&lt;ref-type name="Journal Article"&gt;17&lt;/ref-type&gt;&lt;contributors&gt;&lt;authors&gt;&lt;author&gt;Schloss, P. D.&lt;/author&gt;&lt;author&gt;Westcott, S. L.&lt;/author&gt;&lt;author&gt;Ryabin, T.&lt;/author&gt;&lt;author&gt;Hall, J. R.&lt;/author&gt;&lt;author&gt;Hartmann, M.&lt;/author&gt;&lt;author&gt;Hollister, E. B.&lt;/author&gt;&lt;author&gt;Lesniewski, R. A.&lt;/author&gt;&lt;author&gt;Oakley, B. B.&lt;/author&gt;&lt;author&gt;Parks, D. H.&lt;/author&gt;&lt;author&gt;Robinson, C. J.&lt;/author&gt;&lt;author&gt;Sahl, J. W.&lt;/author&gt;&lt;author&gt;Stres, B.&lt;/author&gt;&lt;author&gt;Thallinger, G. G.&lt;/author&gt;&lt;author&gt;Van Horn, D. J.&lt;/author&gt;&lt;author&gt;Weber, C. F.&lt;/author&gt;&lt;/authors&gt;&lt;/contributors&gt;&lt;auth-address&gt;Department of Microbiology and Immunology, University of Michigan, Ann Arbor, MI 48109, USA. pschloss@umich.edu&lt;/auth-address&gt;&lt;titles&gt;&lt;title&gt;Introducing mothur: open-source, platform-independent, community-supported software for describing and comparing microbial communities&lt;/title&gt;&lt;secondary-title&gt;Appl Environ Microbiol&lt;/secondary-title&gt;&lt;/titles&gt;&lt;periodical&gt;&lt;full-title&gt;Appl Environ Microbiol&lt;/full-title&gt;&lt;/periodical&gt;&lt;pages&gt;7537-41&lt;/pages&gt;&lt;volume&gt;75&lt;/volume&gt;&lt;number&gt;23&lt;/number&gt;&lt;keywords&gt;&lt;keyword&gt;*Biodiversity&lt;/keyword&gt;&lt;keyword&gt;Computational Biology/*methods&lt;/keyword&gt;&lt;keyword&gt;Environmental Microbiology&lt;/keyword&gt;&lt;keyword&gt;Metagenomics/*methods&lt;/keyword&gt;&lt;keyword&gt;Sequence Analysis, DNA&lt;/keyword&gt;&lt;keyword&gt;*Software&lt;/keyword&gt;&lt;/keywords&gt;&lt;dates&gt;&lt;year&gt;2009&lt;/year&gt;&lt;pub-dates&gt;&lt;date&gt;Dec&lt;/date&gt;&lt;/pub-dates&gt;&lt;/dates&gt;&lt;isbn&gt;1098-5336 (Electronic)&amp;#xD;0099-2240 (Linking)&lt;/isbn&gt;&lt;accession-num&gt;19801464&lt;/accession-num&gt;&lt;urls&gt;&lt;related-urls&gt;&lt;url&gt;http://www.ncbi.nlm.nih.gov/pubmed/19801464&lt;/url&gt;&lt;/related-urls&gt;&lt;/urls&gt;&lt;custom2&gt;PMC2786419&lt;/custom2&gt;&lt;electronic-resource-num&gt;10.1128/AEM.01541-09&lt;/electronic-resource-num&gt;&lt;/record&gt;&lt;/Cite&gt;&lt;/EndNote&gt;</w:instrText>
      </w:r>
      <w:r w:rsidR="00CD1DE0">
        <w:rPr>
          <w:rFonts w:cs="Times New Roman"/>
          <w:sz w:val="24"/>
          <w:szCs w:val="24"/>
          <w:lang w:val="en-US"/>
        </w:rPr>
        <w:fldChar w:fldCharType="separate"/>
      </w:r>
      <w:r w:rsidR="0050386C">
        <w:rPr>
          <w:rFonts w:cs="Times New Roman"/>
          <w:noProof/>
          <w:sz w:val="24"/>
          <w:szCs w:val="24"/>
          <w:lang w:val="en-US"/>
        </w:rPr>
        <w:t>(22)</w:t>
      </w:r>
      <w:r w:rsidR="00CD1DE0">
        <w:rPr>
          <w:rFonts w:cs="Times New Roman"/>
          <w:sz w:val="24"/>
          <w:szCs w:val="24"/>
          <w:lang w:val="en-US"/>
        </w:rPr>
        <w:fldChar w:fldCharType="end"/>
      </w:r>
      <w:r w:rsidRPr="00FA2881">
        <w:rPr>
          <w:rFonts w:cs="Times New Roman"/>
          <w:sz w:val="24"/>
          <w:szCs w:val="24"/>
          <w:lang w:val="en-US"/>
        </w:rPr>
        <w:t>.</w:t>
      </w:r>
      <w:r w:rsidRPr="003920C5">
        <w:rPr>
          <w:rFonts w:cs="Times New Roman"/>
          <w:sz w:val="24"/>
          <w:szCs w:val="24"/>
          <w:lang w:val="en-US"/>
        </w:rPr>
        <w:t xml:space="preserve"> Contigs</w:t>
      </w:r>
      <w:r w:rsidR="00FA2881">
        <w:rPr>
          <w:rFonts w:cs="Times New Roman"/>
          <w:sz w:val="24"/>
          <w:szCs w:val="24"/>
          <w:lang w:val="en-US"/>
        </w:rPr>
        <w:t xml:space="preserve"> were aligned to the SILVA data</w:t>
      </w:r>
      <w:r w:rsidRPr="003920C5">
        <w:rPr>
          <w:rFonts w:cs="Times New Roman"/>
          <w:sz w:val="24"/>
          <w:szCs w:val="24"/>
          <w:lang w:val="en-US"/>
        </w:rPr>
        <w:t>base and filtered.</w:t>
      </w:r>
      <w:r w:rsidR="00CD1DE0">
        <w:rPr>
          <w:rFonts w:cs="Times New Roman"/>
          <w:sz w:val="24"/>
          <w:szCs w:val="24"/>
          <w:lang w:val="en-US"/>
        </w:rPr>
        <w:t xml:space="preserve"> </w:t>
      </w:r>
      <w:r w:rsidR="00CD1DE0" w:rsidRPr="00CD1DE0">
        <w:rPr>
          <w:rFonts w:cs="Times New Roman"/>
          <w:sz w:val="24"/>
          <w:szCs w:val="24"/>
          <w:lang w:val="en-US"/>
        </w:rPr>
        <w:t xml:space="preserve">Chimera removal was performed by using </w:t>
      </w:r>
      <w:r w:rsidR="00CD1DE0" w:rsidRPr="00CD1DE0">
        <w:rPr>
          <w:rFonts w:cs="Times New Roman"/>
          <w:i/>
          <w:sz w:val="24"/>
          <w:szCs w:val="24"/>
          <w:lang w:val="en-US"/>
        </w:rPr>
        <w:t>uchime</w:t>
      </w:r>
      <w:r w:rsidR="00CD1DE0" w:rsidRPr="00CD1DE0">
        <w:rPr>
          <w:rFonts w:cs="Times New Roman"/>
          <w:sz w:val="24"/>
          <w:szCs w:val="24"/>
          <w:lang w:val="en-US"/>
        </w:rPr>
        <w:t xml:space="preserve"> command. Ultimately, OTU's were clustered with an average linkage and at the 97% sequence identity. </w:t>
      </w:r>
      <w:r w:rsidR="005077F2" w:rsidRPr="005077F2">
        <w:rPr>
          <w:rFonts w:cs="Times New Roman"/>
          <w:sz w:val="24"/>
          <w:szCs w:val="24"/>
          <w:lang w:val="en-GB"/>
        </w:rPr>
        <w:t>The data-set was then filtered to consider only those phylotypes that were present in at least one sample at a relative abundance &gt; 0.1% or were present in all samples at a relative abundance &gt;0.001% as previously defined</w:t>
      </w:r>
      <w:r w:rsidR="005077F2">
        <w:rPr>
          <w:rFonts w:cs="Times New Roman"/>
          <w:sz w:val="24"/>
          <w:szCs w:val="24"/>
          <w:lang w:val="en-GB"/>
        </w:rPr>
        <w:t xml:space="preserve"> </w:t>
      </w:r>
      <w:r w:rsidR="005077F2">
        <w:rPr>
          <w:rFonts w:cs="Times New Roman"/>
          <w:sz w:val="24"/>
          <w:szCs w:val="24"/>
          <w:lang w:val="en-GB"/>
        </w:rPr>
        <w:fldChar w:fldCharType="begin"/>
      </w:r>
      <w:r w:rsidR="0050386C">
        <w:rPr>
          <w:rFonts w:cs="Times New Roman"/>
          <w:sz w:val="24"/>
          <w:szCs w:val="24"/>
          <w:lang w:val="en-GB"/>
        </w:rPr>
        <w:instrText xml:space="preserve"> ADDIN EN.CITE &lt;EndNote&gt;&lt;Cite&gt;&lt;Author&gt;Camarinha-Silva&lt;/Author&gt;&lt;Year&gt;2014&lt;/Year&gt;&lt;RecNum&gt;32&lt;/RecNum&gt;&lt;DisplayText&gt;(23)&lt;/DisplayText&gt;&lt;record&gt;&lt;rec-number&gt;32&lt;/rec-number&gt;&lt;foreign-keys&gt;&lt;key app="EN" db-id="v5v9r9velrf528exsr5x02xhatz0dwvtwv5w" timestamp="1487601473"&gt;32&lt;/key&gt;&lt;/foreign-keys&gt;&lt;ref-type name="Journal Article"&gt;17&lt;/ref-type&gt;&lt;contributors&gt;&lt;authors&gt;&lt;author&gt;Camarinha-Silva, A.&lt;/author&gt;&lt;author&gt;Jauregui, R.&lt;/author&gt;&lt;author&gt;Chaves-Moreno, D.&lt;/author&gt;&lt;author&gt;Oxley, A. P.&lt;/author&gt;&lt;author&gt;Schaumburg, F.&lt;/author&gt;&lt;author&gt;Becker, K.&lt;/author&gt;&lt;author&gt;Wos-Oxley, M. L.&lt;/author&gt;&lt;author&gt;Pieper, D. H.&lt;/author&gt;&lt;/authors&gt;&lt;/contributors&gt;&lt;auth-address&gt;Microbial Interactions and Processes Research Group, Helmholtz Centre for Infection Research, Braunschweig, Germany.&lt;/auth-address&gt;&lt;titles&gt;&lt;title&gt;Comparing the anterior nare bacterial community of two discrete human populations using Illumina amplicon sequencing&lt;/title&gt;&lt;secondary-title&gt;Environ Microbiol&lt;/secondary-title&gt;&lt;/titles&gt;&lt;periodical&gt;&lt;full-title&gt;Environ Microbiol&lt;/full-title&gt;&lt;/periodical&gt;&lt;pages&gt;2939-52&lt;/pages&gt;&lt;volume&gt;16&lt;/volume&gt;&lt;number&gt;9&lt;/number&gt;&lt;keywords&gt;&lt;keyword&gt;Adult&lt;/keyword&gt;&lt;keyword&gt;Bacteria/*classification/genetics&lt;/keyword&gt;&lt;keyword&gt;Child&lt;/keyword&gt;&lt;keyword&gt;Cross-Sectional Studies&lt;/keyword&gt;&lt;keyword&gt;DNA Barcoding, Taxonomic&lt;/keyword&gt;&lt;keyword&gt;Gabon&lt;/keyword&gt;&lt;keyword&gt;Germany&lt;/keyword&gt;&lt;keyword&gt;Healthy Volunteers&lt;/keyword&gt;&lt;keyword&gt;Humans&lt;/keyword&gt;&lt;keyword&gt;Moraxella (Branhamella) catarrhalis/classification&lt;/keyword&gt;&lt;keyword&gt;Nasal Cavity/*microbiology&lt;/keyword&gt;&lt;keyword&gt;RNA, Ribosomal, 16S/genetics&lt;/keyword&gt;&lt;keyword&gt;Staphylococcus aureus/classification&lt;/keyword&gt;&lt;/keywords&gt;&lt;dates&gt;&lt;year&gt;2014&lt;/year&gt;&lt;pub-dates&gt;&lt;date&gt;Sep&lt;/date&gt;&lt;/pub-dates&gt;&lt;/dates&gt;&lt;isbn&gt;1462-2920 (Electronic)&amp;#xD;1462-2912 (Linking)&lt;/isbn&gt;&lt;accession-num&gt;24354520&lt;/accession-num&gt;&lt;urls&gt;&lt;related-urls&gt;&lt;url&gt;http://www.ncbi.nlm.nih.gov/pubmed/24354520&lt;/url&gt;&lt;/related-urls&gt;&lt;/urls&gt;&lt;electronic-resource-num&gt;10.1111/1462-2920.12362&lt;/electronic-resource-num&gt;&lt;/record&gt;&lt;/Cite&gt;&lt;/EndNote&gt;</w:instrText>
      </w:r>
      <w:r w:rsidR="005077F2">
        <w:rPr>
          <w:rFonts w:cs="Times New Roman"/>
          <w:sz w:val="24"/>
          <w:szCs w:val="24"/>
          <w:lang w:val="en-GB"/>
        </w:rPr>
        <w:fldChar w:fldCharType="separate"/>
      </w:r>
      <w:r w:rsidR="0050386C">
        <w:rPr>
          <w:rFonts w:cs="Times New Roman"/>
          <w:noProof/>
          <w:sz w:val="24"/>
          <w:szCs w:val="24"/>
          <w:lang w:val="en-GB"/>
        </w:rPr>
        <w:t>(23)</w:t>
      </w:r>
      <w:r w:rsidR="005077F2">
        <w:rPr>
          <w:rFonts w:cs="Times New Roman"/>
          <w:sz w:val="24"/>
          <w:szCs w:val="24"/>
          <w:lang w:val="en-GB"/>
        </w:rPr>
        <w:fldChar w:fldCharType="end"/>
      </w:r>
      <w:r w:rsidR="005077F2">
        <w:rPr>
          <w:rFonts w:cs="Times New Roman"/>
          <w:sz w:val="24"/>
          <w:szCs w:val="24"/>
          <w:lang w:val="en-GB"/>
        </w:rPr>
        <w:t>.</w:t>
      </w:r>
      <w:r w:rsidR="00A07BB8">
        <w:rPr>
          <w:rFonts w:cs="Times New Roman"/>
          <w:sz w:val="24"/>
          <w:szCs w:val="24"/>
          <w:lang w:val="en-GB"/>
        </w:rPr>
        <w:t xml:space="preserve"> </w:t>
      </w:r>
    </w:p>
    <w:p w:rsidR="005077F2" w:rsidRDefault="005077F2" w:rsidP="00CD1DE0">
      <w:pPr>
        <w:autoSpaceDE w:val="0"/>
        <w:autoSpaceDN w:val="0"/>
        <w:adjustRightInd w:val="0"/>
        <w:spacing w:after="0" w:line="480" w:lineRule="auto"/>
        <w:jc w:val="both"/>
        <w:rPr>
          <w:ins w:id="59" w:author="Charles Dumolin" w:date="2017-08-27T20:38:00Z"/>
          <w:rFonts w:cs="Times New Roman"/>
          <w:sz w:val="24"/>
          <w:szCs w:val="24"/>
          <w:lang w:val="en-US"/>
        </w:rPr>
      </w:pPr>
    </w:p>
    <w:p w:rsidR="003C4977" w:rsidRPr="00CD1DE0" w:rsidRDefault="003C4977" w:rsidP="00CD1DE0">
      <w:pPr>
        <w:autoSpaceDE w:val="0"/>
        <w:autoSpaceDN w:val="0"/>
        <w:adjustRightInd w:val="0"/>
        <w:spacing w:after="0" w:line="480" w:lineRule="auto"/>
        <w:jc w:val="both"/>
        <w:rPr>
          <w:rFonts w:cs="Times New Roman"/>
          <w:sz w:val="24"/>
          <w:szCs w:val="24"/>
          <w:lang w:val="en-US"/>
        </w:rPr>
      </w:pPr>
    </w:p>
    <w:p w:rsidR="003920C5" w:rsidRPr="003920C5" w:rsidRDefault="003920C5" w:rsidP="003920C5">
      <w:pPr>
        <w:autoSpaceDE w:val="0"/>
        <w:autoSpaceDN w:val="0"/>
        <w:adjustRightInd w:val="0"/>
        <w:spacing w:after="0" w:line="480" w:lineRule="auto"/>
        <w:jc w:val="both"/>
        <w:rPr>
          <w:rFonts w:cs="Times New Roman"/>
          <w:color w:val="000000"/>
          <w:sz w:val="24"/>
          <w:szCs w:val="24"/>
          <w:u w:val="single"/>
          <w:lang w:val="en-US"/>
        </w:rPr>
      </w:pPr>
      <w:r w:rsidRPr="003920C5">
        <w:rPr>
          <w:rFonts w:cs="Times New Roman"/>
          <w:color w:val="000000"/>
          <w:sz w:val="24"/>
          <w:szCs w:val="24"/>
          <w:u w:val="single"/>
          <w:lang w:val="en-US"/>
        </w:rPr>
        <w:lastRenderedPageBreak/>
        <w:t xml:space="preserve">Isolation </w:t>
      </w:r>
      <w:r w:rsidR="0099675D">
        <w:rPr>
          <w:rFonts w:cs="Times New Roman"/>
          <w:color w:val="000000"/>
          <w:sz w:val="24"/>
          <w:szCs w:val="24"/>
          <w:u w:val="single"/>
          <w:lang w:val="en-US"/>
        </w:rPr>
        <w:t xml:space="preserve">by plating and </w:t>
      </w:r>
      <w:r w:rsidR="00E157ED">
        <w:rPr>
          <w:rFonts w:cs="Times New Roman"/>
          <w:color w:val="000000"/>
          <w:sz w:val="24"/>
          <w:szCs w:val="24"/>
          <w:u w:val="single"/>
          <w:lang w:val="en-US"/>
        </w:rPr>
        <w:t>dilution to extinction</w:t>
      </w:r>
      <w:r w:rsidRPr="003920C5">
        <w:rPr>
          <w:rFonts w:cs="Times New Roman"/>
          <w:color w:val="000000"/>
          <w:sz w:val="24"/>
          <w:szCs w:val="24"/>
          <w:u w:val="single"/>
          <w:lang w:val="en-US"/>
        </w:rPr>
        <w:t xml:space="preserve"> </w:t>
      </w:r>
    </w:p>
    <w:p w:rsidR="003C4977" w:rsidRDefault="0076239D" w:rsidP="003920C5">
      <w:pPr>
        <w:autoSpaceDE w:val="0"/>
        <w:autoSpaceDN w:val="0"/>
        <w:adjustRightInd w:val="0"/>
        <w:spacing w:after="0" w:line="480" w:lineRule="auto"/>
        <w:jc w:val="both"/>
        <w:rPr>
          <w:ins w:id="60" w:author="Charles Dumolin" w:date="2017-08-27T20:42:00Z"/>
          <w:rFonts w:cs="Times New Roman"/>
          <w:sz w:val="24"/>
          <w:szCs w:val="24"/>
          <w:lang w:val="en-US"/>
        </w:rPr>
      </w:pPr>
      <w:r>
        <w:rPr>
          <w:rFonts w:cs="Times New Roman"/>
          <w:color w:val="000000"/>
          <w:sz w:val="24"/>
          <w:szCs w:val="24"/>
          <w:lang w:val="en-US"/>
        </w:rPr>
        <w:t>E</w:t>
      </w:r>
      <w:r w:rsidR="003920C5" w:rsidRPr="003920C5">
        <w:rPr>
          <w:rFonts w:cs="Times New Roman"/>
          <w:color w:val="000000"/>
          <w:sz w:val="24"/>
          <w:szCs w:val="24"/>
          <w:lang w:val="en-US"/>
        </w:rPr>
        <w:t>nriched soil culture after sixth</w:t>
      </w:r>
      <w:r w:rsidR="00574DCE">
        <w:rPr>
          <w:rFonts w:cs="Times New Roman"/>
          <w:color w:val="000000"/>
          <w:sz w:val="24"/>
          <w:szCs w:val="24"/>
          <w:lang w:val="en-US"/>
        </w:rPr>
        <w:t xml:space="preserve"> </w:t>
      </w:r>
      <w:r w:rsidR="00AE7D32">
        <w:rPr>
          <w:rFonts w:cs="Times New Roman"/>
          <w:color w:val="000000"/>
          <w:sz w:val="24"/>
          <w:szCs w:val="24"/>
          <w:lang w:val="en-US"/>
        </w:rPr>
        <w:t xml:space="preserve">batch </w:t>
      </w:r>
      <w:r w:rsidR="00EC2DF0">
        <w:rPr>
          <w:rFonts w:cs="Times New Roman"/>
          <w:color w:val="000000"/>
          <w:sz w:val="24"/>
          <w:szCs w:val="24"/>
          <w:lang w:val="en-US"/>
        </w:rPr>
        <w:t xml:space="preserve">by reactor </w:t>
      </w:r>
      <w:r w:rsidR="00574DCE">
        <w:rPr>
          <w:rFonts w:cs="Times New Roman"/>
          <w:color w:val="000000"/>
          <w:sz w:val="24"/>
          <w:szCs w:val="24"/>
          <w:lang w:val="en-US"/>
        </w:rPr>
        <w:t>was used for the isolation</w:t>
      </w:r>
      <w:r w:rsidR="00500764">
        <w:rPr>
          <w:rFonts w:cs="Times New Roman"/>
          <w:color w:val="000000"/>
          <w:sz w:val="24"/>
          <w:szCs w:val="24"/>
          <w:lang w:val="en-US"/>
        </w:rPr>
        <w:t xml:space="preserve"> by plating and isolation by dilution to </w:t>
      </w:r>
      <w:del w:id="61" w:author="Charles Dumolin" w:date="2017-08-27T20:35:00Z">
        <w:r w:rsidR="00500764" w:rsidDel="000E6195">
          <w:rPr>
            <w:rFonts w:cs="Times New Roman"/>
            <w:color w:val="000000"/>
            <w:sz w:val="24"/>
            <w:szCs w:val="24"/>
            <w:lang w:val="en-US"/>
          </w:rPr>
          <w:delText>extonction</w:delText>
        </w:r>
      </w:del>
      <w:ins w:id="62" w:author="Charles Dumolin" w:date="2017-08-27T20:35:00Z">
        <w:r w:rsidR="000E6195">
          <w:rPr>
            <w:rFonts w:cs="Times New Roman"/>
            <w:color w:val="000000"/>
            <w:sz w:val="24"/>
            <w:szCs w:val="24"/>
            <w:lang w:val="en-US"/>
          </w:rPr>
          <w:t>extinction</w:t>
        </w:r>
      </w:ins>
      <w:r w:rsidR="003920C5" w:rsidRPr="003920C5">
        <w:rPr>
          <w:rFonts w:cs="Times New Roman"/>
          <w:color w:val="000000"/>
          <w:sz w:val="24"/>
          <w:szCs w:val="24"/>
          <w:lang w:val="en-US"/>
        </w:rPr>
        <w:t xml:space="preserve">. </w:t>
      </w:r>
      <w:r w:rsidR="00AE7D32">
        <w:rPr>
          <w:rFonts w:cs="Times New Roman"/>
          <w:color w:val="000000"/>
          <w:sz w:val="24"/>
          <w:szCs w:val="24"/>
          <w:lang w:val="en-US"/>
        </w:rPr>
        <w:t>Isolation by plating was performed by preparing s</w:t>
      </w:r>
      <w:r w:rsidR="003920C5" w:rsidRPr="003920C5">
        <w:rPr>
          <w:rFonts w:cs="Times New Roman"/>
          <w:color w:val="000000"/>
          <w:sz w:val="24"/>
          <w:szCs w:val="24"/>
          <w:lang w:val="en-US"/>
        </w:rPr>
        <w:t xml:space="preserve">erial dilutions </w:t>
      </w:r>
      <w:r w:rsidR="00574DCE">
        <w:rPr>
          <w:rFonts w:cs="Times New Roman"/>
          <w:color w:val="000000"/>
          <w:sz w:val="24"/>
          <w:szCs w:val="24"/>
          <w:lang w:val="en-US"/>
        </w:rPr>
        <w:t xml:space="preserve">of </w:t>
      </w:r>
      <w:r w:rsidR="003920C5" w:rsidRPr="003920C5">
        <w:rPr>
          <w:rFonts w:cs="Times New Roman"/>
          <w:color w:val="000000"/>
          <w:sz w:val="24"/>
          <w:szCs w:val="24"/>
          <w:lang w:val="en-US"/>
        </w:rPr>
        <w:t xml:space="preserve">enriched </w:t>
      </w:r>
      <w:r w:rsidR="00AE7D32">
        <w:rPr>
          <w:rFonts w:cs="Times New Roman"/>
          <w:color w:val="000000"/>
          <w:sz w:val="24"/>
          <w:szCs w:val="24"/>
          <w:lang w:val="en-US"/>
        </w:rPr>
        <w:t xml:space="preserve">culture, then </w:t>
      </w:r>
      <w:r w:rsidR="003920C5" w:rsidRPr="003920C5">
        <w:rPr>
          <w:rFonts w:cs="Times New Roman"/>
          <w:color w:val="000000"/>
          <w:sz w:val="24"/>
          <w:szCs w:val="24"/>
          <w:lang w:val="en-US"/>
        </w:rPr>
        <w:t xml:space="preserve">cultured </w:t>
      </w:r>
      <w:ins w:id="63" w:author="Charles Dumolin" w:date="2017-08-27T20:38:00Z">
        <w:r w:rsidR="003C4977">
          <w:rPr>
            <w:rFonts w:cs="Times New Roman"/>
            <w:color w:val="000000"/>
            <w:sz w:val="24"/>
            <w:szCs w:val="24"/>
            <w:lang w:val="en-US"/>
          </w:rPr>
          <w:t>on</w:t>
        </w:r>
      </w:ins>
      <w:ins w:id="64" w:author="Charles Dumolin" w:date="2017-08-28T09:13:00Z">
        <w:r w:rsidR="005043F1">
          <w:rPr>
            <w:rFonts w:cs="Times New Roman"/>
            <w:color w:val="000000"/>
            <w:sz w:val="24"/>
            <w:szCs w:val="24"/>
            <w:lang w:val="en-US"/>
          </w:rPr>
          <w:t xml:space="preserve"> </w:t>
        </w:r>
      </w:ins>
      <w:del w:id="65" w:author="Charles Dumolin" w:date="2017-08-27T20:38:00Z">
        <w:r w:rsidR="003920C5" w:rsidRPr="003920C5" w:rsidDel="003C4977">
          <w:rPr>
            <w:rFonts w:cs="Times New Roman"/>
            <w:color w:val="000000"/>
            <w:sz w:val="24"/>
            <w:szCs w:val="24"/>
            <w:lang w:val="en-US"/>
          </w:rPr>
          <w:delText xml:space="preserve">in </w:delText>
        </w:r>
      </w:del>
      <w:del w:id="66" w:author="Charles Dumolin" w:date="2017-08-27T20:35:00Z">
        <w:r w:rsidR="003920C5" w:rsidRPr="003920C5" w:rsidDel="000E6195">
          <w:rPr>
            <w:rFonts w:cs="Times New Roman"/>
            <w:color w:val="000000"/>
            <w:sz w:val="24"/>
            <w:szCs w:val="24"/>
            <w:lang w:val="en-US"/>
          </w:rPr>
          <w:delText xml:space="preserve">big </w:delText>
        </w:r>
      </w:del>
      <w:r w:rsidR="003920C5" w:rsidRPr="003920C5">
        <w:rPr>
          <w:rFonts w:cs="Times New Roman"/>
          <w:color w:val="000000"/>
          <w:sz w:val="24"/>
          <w:szCs w:val="24"/>
          <w:lang w:val="en-US"/>
        </w:rPr>
        <w:t xml:space="preserve">plates </w:t>
      </w:r>
      <w:del w:id="67" w:author="Charles Dumolin" w:date="2017-08-27T20:38:00Z">
        <w:r w:rsidR="003920C5" w:rsidRPr="003920C5" w:rsidDel="003C4977">
          <w:rPr>
            <w:rFonts w:cs="Times New Roman"/>
            <w:color w:val="000000"/>
            <w:sz w:val="24"/>
            <w:szCs w:val="24"/>
            <w:lang w:val="en-US"/>
          </w:rPr>
          <w:delText xml:space="preserve">with </w:delText>
        </w:r>
      </w:del>
      <w:ins w:id="68" w:author="Charles Dumolin" w:date="2017-08-27T20:38:00Z">
        <w:r w:rsidR="003C4977">
          <w:rPr>
            <w:rFonts w:cs="Times New Roman"/>
            <w:color w:val="000000"/>
            <w:sz w:val="24"/>
            <w:szCs w:val="24"/>
            <w:lang w:val="en-US"/>
          </w:rPr>
          <w:t>on</w:t>
        </w:r>
        <w:r w:rsidR="003C4977" w:rsidRPr="003920C5">
          <w:rPr>
            <w:rFonts w:cs="Times New Roman"/>
            <w:color w:val="000000"/>
            <w:sz w:val="24"/>
            <w:szCs w:val="24"/>
            <w:lang w:val="en-US"/>
          </w:rPr>
          <w:t xml:space="preserve"> </w:t>
        </w:r>
      </w:ins>
      <w:r w:rsidR="003920C5" w:rsidRPr="003920C5">
        <w:rPr>
          <w:rFonts w:cs="Times New Roman"/>
          <w:color w:val="000000"/>
          <w:sz w:val="24"/>
          <w:szCs w:val="24"/>
          <w:lang w:val="en-US"/>
        </w:rPr>
        <w:t>diluted nutrient broth (</w:t>
      </w:r>
      <w:r w:rsidR="00AE7D32">
        <w:rPr>
          <w:rFonts w:cs="Times New Roman"/>
          <w:color w:val="000000"/>
          <w:sz w:val="24"/>
          <w:szCs w:val="24"/>
          <w:lang w:val="en-US"/>
        </w:rPr>
        <w:t xml:space="preserve">DNB </w:t>
      </w:r>
      <w:r w:rsidR="003920C5" w:rsidRPr="003920C5">
        <w:rPr>
          <w:rFonts w:cs="Times New Roman"/>
          <w:color w:val="000000"/>
          <w:sz w:val="24"/>
          <w:szCs w:val="24"/>
          <w:lang w:val="en-US"/>
        </w:rPr>
        <w:t xml:space="preserve">1/10), Gelzan </w:t>
      </w:r>
      <w:r w:rsidR="003920C5" w:rsidRPr="003920C5">
        <w:rPr>
          <w:rFonts w:cs="Times New Roman"/>
          <w:color w:val="000000"/>
          <w:sz w:val="20"/>
          <w:szCs w:val="20"/>
          <w:vertAlign w:val="superscript"/>
          <w:lang w:val="en-US"/>
        </w:rPr>
        <w:t>TM</w:t>
      </w:r>
      <w:r w:rsidR="003920C5" w:rsidRPr="003920C5">
        <w:rPr>
          <w:rFonts w:cs="Times New Roman"/>
          <w:color w:val="000000"/>
          <w:sz w:val="24"/>
          <w:szCs w:val="24"/>
          <w:vertAlign w:val="superscript"/>
          <w:lang w:val="en-US"/>
        </w:rPr>
        <w:t xml:space="preserve"> </w:t>
      </w:r>
      <w:r w:rsidR="003920C5" w:rsidRPr="003920C5">
        <w:rPr>
          <w:rFonts w:cs="Times New Roman"/>
          <w:color w:val="000000"/>
          <w:sz w:val="24"/>
          <w:szCs w:val="24"/>
          <w:lang w:val="en-US"/>
        </w:rPr>
        <w:t xml:space="preserve">CM or gellan gum (Sigma, 10 g/l), MGSO4.7H2O (0.5 g/l) and 10 ppm cyclohexane (10 ml/l, to prevent </w:t>
      </w:r>
      <w:del w:id="69" w:author="Charles Dumolin" w:date="2017-08-28T09:13:00Z">
        <w:r w:rsidR="003920C5" w:rsidRPr="003920C5" w:rsidDel="005043F1">
          <w:rPr>
            <w:rFonts w:cs="Times New Roman"/>
            <w:color w:val="000000"/>
            <w:sz w:val="24"/>
            <w:szCs w:val="24"/>
            <w:lang w:val="en-US"/>
          </w:rPr>
          <w:delText xml:space="preserve">the </w:delText>
        </w:r>
      </w:del>
      <w:r w:rsidR="003920C5" w:rsidRPr="003920C5">
        <w:rPr>
          <w:rFonts w:cs="Times New Roman"/>
          <w:color w:val="000000"/>
          <w:sz w:val="24"/>
          <w:szCs w:val="24"/>
          <w:lang w:val="en-US"/>
        </w:rPr>
        <w:t>fung</w:t>
      </w:r>
      <w:del w:id="70" w:author="Charles Dumolin" w:date="2017-08-28T09:14:00Z">
        <w:r w:rsidR="003920C5" w:rsidRPr="003920C5" w:rsidDel="005043F1">
          <w:rPr>
            <w:rFonts w:cs="Times New Roman"/>
            <w:color w:val="000000"/>
            <w:sz w:val="24"/>
            <w:szCs w:val="24"/>
            <w:lang w:val="en-US"/>
          </w:rPr>
          <w:delText>i</w:delText>
        </w:r>
      </w:del>
      <w:ins w:id="71" w:author="Charles Dumolin" w:date="2017-08-28T09:13:00Z">
        <w:r w:rsidR="005043F1">
          <w:rPr>
            <w:rFonts w:cs="Times New Roman"/>
            <w:color w:val="000000"/>
            <w:sz w:val="24"/>
            <w:szCs w:val="24"/>
            <w:lang w:val="en-US"/>
          </w:rPr>
          <w:t xml:space="preserve">al </w:t>
        </w:r>
      </w:ins>
      <w:del w:id="72" w:author="Charles Dumolin" w:date="2017-08-28T09:13:00Z">
        <w:r w:rsidR="003920C5" w:rsidRPr="003920C5" w:rsidDel="005043F1">
          <w:rPr>
            <w:rFonts w:cs="Times New Roman"/>
            <w:color w:val="000000"/>
            <w:sz w:val="24"/>
            <w:szCs w:val="24"/>
            <w:lang w:val="en-US"/>
          </w:rPr>
          <w:delText xml:space="preserve"> </w:delText>
        </w:r>
      </w:del>
      <w:r w:rsidR="003920C5" w:rsidRPr="003920C5">
        <w:rPr>
          <w:rFonts w:cs="Times New Roman"/>
          <w:color w:val="000000"/>
          <w:sz w:val="24"/>
          <w:szCs w:val="24"/>
          <w:lang w:val="en-US"/>
        </w:rPr>
        <w:t>growth) in distilled water. All ingredients except cyclohexane was autoclaved at 121°C for 15 min, cooled to 50°C then the filtered cyclohexane was added to the solution.</w:t>
      </w:r>
      <w:del w:id="73" w:author="Charles Dumolin" w:date="2017-08-27T20:36:00Z">
        <w:r w:rsidR="003920C5" w:rsidRPr="003920C5" w:rsidDel="000E6195">
          <w:rPr>
            <w:rFonts w:cs="Times New Roman"/>
            <w:color w:val="000000"/>
            <w:sz w:val="24"/>
            <w:szCs w:val="24"/>
            <w:lang w:val="en-US"/>
          </w:rPr>
          <w:delText xml:space="preserve"> </w:delText>
        </w:r>
        <w:r w:rsidR="00AE7D32" w:rsidRPr="003920C5" w:rsidDel="000E6195">
          <w:rPr>
            <w:rFonts w:cs="Times New Roman"/>
            <w:color w:val="000000"/>
            <w:sz w:val="24"/>
            <w:szCs w:val="24"/>
            <w:lang w:val="en-US"/>
          </w:rPr>
          <w:delText xml:space="preserve">For the bacterial isolation, </w:delText>
        </w:r>
        <w:r w:rsidR="00AE7D32" w:rsidDel="000E6195">
          <w:rPr>
            <w:rFonts w:cs="Times New Roman"/>
            <w:color w:val="000000"/>
            <w:sz w:val="24"/>
            <w:szCs w:val="24"/>
            <w:lang w:val="en-US"/>
          </w:rPr>
          <w:delText xml:space="preserve">gellan gum has been used </w:delText>
        </w:r>
        <w:r w:rsidR="00AE7D32" w:rsidRPr="003920C5" w:rsidDel="000E6195">
          <w:rPr>
            <w:rFonts w:cs="Times New Roman"/>
            <w:color w:val="000000"/>
            <w:sz w:val="24"/>
            <w:szCs w:val="24"/>
            <w:lang w:val="en-US"/>
          </w:rPr>
          <w:delText xml:space="preserve">as an agar substitute in bacteriological media which is a fermentation product of </w:delText>
        </w:r>
        <w:r w:rsidR="00AE7D32" w:rsidRPr="003920C5" w:rsidDel="000E6195">
          <w:rPr>
            <w:rFonts w:cs="Times New Roman"/>
            <w:i/>
            <w:color w:val="000000"/>
            <w:sz w:val="24"/>
            <w:szCs w:val="24"/>
            <w:lang w:val="en-US"/>
          </w:rPr>
          <w:delText>Pseudomonas</w:delText>
        </w:r>
        <w:r w:rsidR="00AE7D32" w:rsidRPr="003920C5" w:rsidDel="000E6195">
          <w:rPr>
            <w:rFonts w:cs="Times New Roman"/>
            <w:color w:val="000000"/>
            <w:sz w:val="24"/>
            <w:szCs w:val="24"/>
            <w:lang w:val="en-US"/>
          </w:rPr>
          <w:delText xml:space="preserve"> species. Thermal stability and ability to form gel are common attributes of gellan gum and agar but gellan gum is more clear, economical, without contaminating matters like phenolic compounds and has a greater optical density </w:delText>
        </w:r>
        <w:r w:rsidR="00AE7D32" w:rsidRPr="003920C5" w:rsidDel="000E6195">
          <w:rPr>
            <w:rFonts w:cs="Times New Roman"/>
            <w:color w:val="000000"/>
            <w:sz w:val="24"/>
            <w:szCs w:val="24"/>
            <w:lang w:val="en-US"/>
          </w:rPr>
          <w:fldChar w:fldCharType="begin"/>
        </w:r>
        <w:r w:rsidR="0050386C" w:rsidDel="000E6195">
          <w:rPr>
            <w:rFonts w:cs="Times New Roman"/>
            <w:color w:val="000000"/>
            <w:sz w:val="24"/>
            <w:szCs w:val="24"/>
            <w:lang w:val="en-US"/>
          </w:rPr>
          <w:delInstrText xml:space="preserve"> ADDIN EN.CITE &lt;EndNote&gt;&lt;Cite&gt;&lt;Author&gt;Shungu&lt;/Author&gt;&lt;Year&gt;1983&lt;/Year&gt;&lt;RecNum&gt;17&lt;/RecNum&gt;&lt;DisplayText&gt;(24)&lt;/DisplayText&gt;&lt;record&gt;&lt;rec-number&gt;17&lt;/rec-number&gt;&lt;foreign-keys&gt;&lt;key app="EN" db-id="v5v9r9velrf528exsr5x02xhatz0dwvtwv5w" timestamp="1478188374"&gt;17&lt;/key&gt;&lt;/foreign-keys&gt;&lt;ref-type name="Journal Article"&gt;17&lt;/ref-type&gt;&lt;contributors&gt;&lt;authors&gt;&lt;author&gt;Shungu, D.&lt;/author&gt;&lt;author&gt;Valiant, M.&lt;/author&gt;&lt;author&gt;Tutlane, V.&lt;/author&gt;&lt;author&gt;Weinberg, E.&lt;/author&gt;&lt;author&gt;Weissberger, B.&lt;/author&gt;&lt;author&gt;Koupal, L.&lt;/author&gt;&lt;author&gt;Gadebusch, H.&lt;/author&gt;&lt;author&gt;Stapley, E.&lt;/author&gt;&lt;/authors&gt;&lt;/contributors&gt;&lt;auth-address&gt;Clinical Microbiology Services, Merck Institute for Therapeutic Research, Rahway, New Jersey 07065.&lt;/auth-address&gt;&lt;titles&gt;&lt;title&gt;GELRITE as an Agar Substitute in Bacteriological Media&lt;/title&gt;&lt;secondary-title&gt;Appl Environ Microbiol&lt;/secondary-title&gt;&lt;/titles&gt;&lt;periodical&gt;&lt;full-title&gt;Appl Environ Microbiol&lt;/full-title&gt;&lt;/periodical&gt;&lt;pages&gt;840-5&lt;/pages&gt;&lt;volume&gt;46&lt;/volume&gt;&lt;number&gt;4&lt;/number&gt;&lt;dates&gt;&lt;year&gt;1983&lt;/year&gt;&lt;pub-dates&gt;&lt;date&gt;Oct&lt;/date&gt;&lt;/pub-dates&gt;&lt;/dates&gt;&lt;isbn&gt;0099-2240 (Print)&amp;#xD;0099-2240 (Linking)&lt;/isbn&gt;&lt;accession-num&gt;16346398&lt;/accession-num&gt;&lt;urls&gt;&lt;related-urls&gt;&lt;url&gt;http://www.ncbi.nlm.nih.gov/pubmed/16346398&lt;/url&gt;&lt;/related-urls&gt;&lt;/urls&gt;&lt;custom2&gt;PMC239477&lt;/custom2&gt;&lt;/record&gt;&lt;/Cite&gt;&lt;/EndNote&gt;</w:delInstrText>
        </w:r>
        <w:r w:rsidR="00AE7D32" w:rsidRPr="003920C5" w:rsidDel="000E6195">
          <w:rPr>
            <w:rFonts w:cs="Times New Roman"/>
            <w:color w:val="000000"/>
            <w:sz w:val="24"/>
            <w:szCs w:val="24"/>
            <w:lang w:val="en-US"/>
          </w:rPr>
          <w:fldChar w:fldCharType="separate"/>
        </w:r>
        <w:r w:rsidR="0050386C" w:rsidDel="000E6195">
          <w:rPr>
            <w:rFonts w:cs="Times New Roman"/>
            <w:noProof/>
            <w:color w:val="000000"/>
            <w:sz w:val="24"/>
            <w:szCs w:val="24"/>
            <w:lang w:val="en-US"/>
          </w:rPr>
          <w:delText>(24)</w:delText>
        </w:r>
        <w:r w:rsidR="00AE7D32" w:rsidRPr="003920C5" w:rsidDel="000E6195">
          <w:rPr>
            <w:rFonts w:cs="Times New Roman"/>
            <w:color w:val="000000"/>
            <w:sz w:val="24"/>
            <w:szCs w:val="24"/>
            <w:lang w:val="en-US"/>
          </w:rPr>
          <w:fldChar w:fldCharType="end"/>
        </w:r>
      </w:del>
      <w:r w:rsidR="00AE7D32" w:rsidRPr="003920C5">
        <w:rPr>
          <w:rFonts w:cs="Times New Roman"/>
          <w:color w:val="000000"/>
          <w:sz w:val="24"/>
          <w:szCs w:val="24"/>
          <w:lang w:val="en-US"/>
        </w:rPr>
        <w:t>.</w:t>
      </w:r>
      <w:r w:rsidR="00AE7D32">
        <w:rPr>
          <w:rFonts w:cs="Times New Roman"/>
          <w:color w:val="000000"/>
          <w:sz w:val="24"/>
          <w:szCs w:val="24"/>
          <w:lang w:val="en-US"/>
        </w:rPr>
        <w:t xml:space="preserve"> </w:t>
      </w:r>
      <w:ins w:id="74" w:author="Charles Dumolin" w:date="2017-08-27T20:37:00Z">
        <w:r w:rsidR="000E6195">
          <w:rPr>
            <w:rFonts w:cs="Times New Roman"/>
            <w:color w:val="000000"/>
            <w:sz w:val="24"/>
            <w:szCs w:val="24"/>
            <w:lang w:val="en-US"/>
          </w:rPr>
          <w:t xml:space="preserve">After visual </w:t>
        </w:r>
        <w:r w:rsidR="003C4977">
          <w:rPr>
            <w:rFonts w:cs="Times New Roman"/>
            <w:color w:val="000000"/>
            <w:sz w:val="24"/>
            <w:szCs w:val="24"/>
            <w:lang w:val="en-US"/>
          </w:rPr>
          <w:t>appearance of colonies</w:t>
        </w:r>
      </w:ins>
      <w:ins w:id="75" w:author="Charles Dumolin" w:date="2017-08-27T20:39:00Z">
        <w:r w:rsidR="003C4977">
          <w:rPr>
            <w:rFonts w:cs="Times New Roman"/>
            <w:color w:val="000000"/>
            <w:sz w:val="24"/>
            <w:szCs w:val="24"/>
            <w:lang w:val="en-US"/>
          </w:rPr>
          <w:t>, isolates were picked by</w:t>
        </w:r>
      </w:ins>
      <w:ins w:id="76" w:author="Charles Dumolin" w:date="2017-08-27T20:37:00Z">
        <w:r w:rsidR="003C4977">
          <w:rPr>
            <w:rFonts w:cs="Times New Roman"/>
            <w:color w:val="000000"/>
            <w:sz w:val="24"/>
            <w:szCs w:val="24"/>
            <w:lang w:val="en-US"/>
          </w:rPr>
          <w:t xml:space="preserve"> </w:t>
        </w:r>
      </w:ins>
      <w:ins w:id="77" w:author="Charles Dumolin" w:date="2017-08-27T20:39:00Z">
        <w:r w:rsidR="003C4977">
          <w:rPr>
            <w:rFonts w:cs="Times New Roman"/>
            <w:color w:val="000000"/>
            <w:sz w:val="24"/>
            <w:szCs w:val="24"/>
            <w:lang w:val="en-US"/>
          </w:rPr>
          <w:t>t</w:t>
        </w:r>
      </w:ins>
      <w:del w:id="78" w:author="Charles Dumolin" w:date="2017-08-27T20:39:00Z">
        <w:r w:rsidR="003920C5" w:rsidRPr="003920C5" w:rsidDel="003C4977">
          <w:rPr>
            <w:rFonts w:cs="Times New Roman"/>
            <w:color w:val="000000"/>
            <w:sz w:val="24"/>
            <w:szCs w:val="24"/>
            <w:lang w:val="en-US"/>
          </w:rPr>
          <w:delText>T</w:delText>
        </w:r>
      </w:del>
      <w:r w:rsidR="003920C5" w:rsidRPr="003920C5">
        <w:rPr>
          <w:rFonts w:cs="Times New Roman"/>
          <w:color w:val="000000"/>
          <w:sz w:val="24"/>
          <w:szCs w:val="24"/>
          <w:lang w:val="en-US"/>
        </w:rPr>
        <w:t xml:space="preserve">he K2 colony picker (KBiosystems, Basildon, UK) </w:t>
      </w:r>
      <w:del w:id="79" w:author="Charles Dumolin" w:date="2017-08-27T20:39:00Z">
        <w:r w:rsidR="003920C5" w:rsidRPr="003920C5" w:rsidDel="003C4977">
          <w:rPr>
            <w:rFonts w:cs="Times New Roman"/>
            <w:color w:val="000000"/>
            <w:sz w:val="24"/>
            <w:szCs w:val="24"/>
            <w:lang w:val="en-US"/>
          </w:rPr>
          <w:delText xml:space="preserve">was used to pick bacterial colonies after they appeared </w:delText>
        </w:r>
      </w:del>
      <w:r w:rsidR="003920C5" w:rsidRPr="003920C5">
        <w:rPr>
          <w:rFonts w:cs="Times New Roman"/>
          <w:color w:val="000000"/>
          <w:sz w:val="24"/>
          <w:szCs w:val="24"/>
          <w:lang w:val="en-US"/>
        </w:rPr>
        <w:t xml:space="preserve">and </w:t>
      </w:r>
      <w:del w:id="80" w:author="Charles Dumolin" w:date="2017-08-27T20:39:00Z">
        <w:r w:rsidR="003920C5" w:rsidRPr="003920C5" w:rsidDel="003C4977">
          <w:rPr>
            <w:rFonts w:cs="Times New Roman"/>
            <w:color w:val="000000"/>
            <w:sz w:val="24"/>
            <w:szCs w:val="24"/>
            <w:lang w:val="en-US"/>
          </w:rPr>
          <w:delText xml:space="preserve">to transfer </w:delText>
        </w:r>
      </w:del>
      <w:ins w:id="81" w:author="Charles Dumolin" w:date="2017-08-27T20:40:00Z">
        <w:r w:rsidR="003C4977">
          <w:rPr>
            <w:rFonts w:cs="Times New Roman"/>
            <w:color w:val="000000"/>
            <w:sz w:val="24"/>
            <w:szCs w:val="24"/>
            <w:lang w:val="en-US"/>
          </w:rPr>
          <w:t>transferred</w:t>
        </w:r>
      </w:ins>
      <w:ins w:id="82" w:author="Charles Dumolin" w:date="2017-08-27T20:39:00Z">
        <w:r w:rsidR="003C4977">
          <w:rPr>
            <w:rFonts w:cs="Times New Roman"/>
            <w:color w:val="000000"/>
            <w:sz w:val="24"/>
            <w:szCs w:val="24"/>
            <w:lang w:val="en-US"/>
          </w:rPr>
          <w:t xml:space="preserve"> </w:t>
        </w:r>
      </w:ins>
      <w:del w:id="83" w:author="Charles Dumolin" w:date="2017-08-27T20:40:00Z">
        <w:r w:rsidR="003920C5" w:rsidRPr="003920C5" w:rsidDel="003C4977">
          <w:rPr>
            <w:rFonts w:cs="Times New Roman"/>
            <w:color w:val="000000"/>
            <w:sz w:val="24"/>
            <w:szCs w:val="24"/>
            <w:lang w:val="en-US"/>
          </w:rPr>
          <w:delText xml:space="preserve">them </w:delText>
        </w:r>
      </w:del>
      <w:r w:rsidR="003920C5" w:rsidRPr="003920C5">
        <w:rPr>
          <w:rFonts w:cs="Times New Roman"/>
          <w:color w:val="000000"/>
          <w:sz w:val="24"/>
          <w:szCs w:val="24"/>
          <w:lang w:val="en-US"/>
        </w:rPr>
        <w:t>into 96 well microtitre plates</w:t>
      </w:r>
      <w:ins w:id="84" w:author="Charles Dumolin" w:date="2017-08-27T20:40:00Z">
        <w:r w:rsidR="003C4977">
          <w:rPr>
            <w:rFonts w:cs="Times New Roman"/>
            <w:color w:val="000000"/>
            <w:sz w:val="24"/>
            <w:szCs w:val="24"/>
            <w:lang w:val="en-US"/>
          </w:rPr>
          <w:t xml:space="preserve"> containing the same medium</w:t>
        </w:r>
      </w:ins>
      <w:r w:rsidR="003920C5" w:rsidRPr="003920C5">
        <w:rPr>
          <w:rFonts w:cs="Times New Roman"/>
          <w:color w:val="000000"/>
          <w:sz w:val="24"/>
          <w:szCs w:val="24"/>
          <w:lang w:val="en-US"/>
        </w:rPr>
        <w:t xml:space="preserve">. </w:t>
      </w:r>
      <w:r w:rsidR="00574DCE">
        <w:rPr>
          <w:rFonts w:cs="Times New Roman"/>
          <w:color w:val="000000"/>
          <w:sz w:val="24"/>
          <w:szCs w:val="24"/>
          <w:lang w:val="en-US"/>
        </w:rPr>
        <w:t xml:space="preserve">Colonies </w:t>
      </w:r>
      <w:ins w:id="85" w:author="Charles Dumolin" w:date="2017-08-27T20:40:00Z">
        <w:r w:rsidR="003C4977">
          <w:rPr>
            <w:rFonts w:cs="Times New Roman"/>
            <w:color w:val="000000"/>
            <w:sz w:val="24"/>
            <w:szCs w:val="24"/>
            <w:lang w:val="en-US"/>
          </w:rPr>
          <w:t xml:space="preserve">were </w:t>
        </w:r>
      </w:ins>
      <w:r w:rsidR="00574DCE">
        <w:rPr>
          <w:rFonts w:cs="Times New Roman"/>
          <w:color w:val="000000"/>
          <w:sz w:val="24"/>
          <w:szCs w:val="24"/>
          <w:lang w:val="en-US"/>
        </w:rPr>
        <w:t>sub</w:t>
      </w:r>
      <w:r w:rsidR="00AE7D32">
        <w:rPr>
          <w:rFonts w:cs="Times New Roman"/>
          <w:color w:val="000000"/>
          <w:sz w:val="24"/>
          <w:szCs w:val="24"/>
          <w:lang w:val="en-US"/>
        </w:rPr>
        <w:t>-</w:t>
      </w:r>
      <w:r w:rsidR="00574DCE">
        <w:rPr>
          <w:rFonts w:cs="Times New Roman"/>
          <w:color w:val="000000"/>
          <w:sz w:val="24"/>
          <w:szCs w:val="24"/>
          <w:lang w:val="en-US"/>
        </w:rPr>
        <w:t xml:space="preserve">cultured </w:t>
      </w:r>
      <w:r w:rsidR="00E45C8C">
        <w:rPr>
          <w:rFonts w:cs="Times New Roman"/>
          <w:color w:val="000000"/>
          <w:sz w:val="24"/>
          <w:szCs w:val="24"/>
          <w:lang w:val="en-US"/>
        </w:rPr>
        <w:t>three</w:t>
      </w:r>
      <w:r w:rsidR="00574DCE">
        <w:rPr>
          <w:rFonts w:cs="Times New Roman"/>
          <w:color w:val="000000"/>
          <w:sz w:val="24"/>
          <w:szCs w:val="24"/>
          <w:lang w:val="en-US"/>
        </w:rPr>
        <w:t xml:space="preserve"> times </w:t>
      </w:r>
      <w:del w:id="86" w:author="Charles Dumolin" w:date="2017-08-27T20:41:00Z">
        <w:r w:rsidR="00AE7D32" w:rsidDel="003C4977">
          <w:rPr>
            <w:rFonts w:cs="Times New Roman"/>
            <w:color w:val="000000"/>
            <w:sz w:val="24"/>
            <w:szCs w:val="24"/>
            <w:lang w:val="en-US"/>
          </w:rPr>
          <w:delText xml:space="preserve">with </w:delText>
        </w:r>
      </w:del>
      <w:ins w:id="87" w:author="Charles Dumolin" w:date="2017-08-27T20:41:00Z">
        <w:r w:rsidR="003C4977">
          <w:rPr>
            <w:rFonts w:cs="Times New Roman"/>
            <w:color w:val="000000"/>
            <w:sz w:val="24"/>
            <w:szCs w:val="24"/>
            <w:lang w:val="en-US"/>
          </w:rPr>
          <w:t xml:space="preserve">in </w:t>
        </w:r>
      </w:ins>
      <w:r w:rsidR="00AE7D32">
        <w:rPr>
          <w:rFonts w:cs="Times New Roman"/>
          <w:color w:val="000000"/>
          <w:sz w:val="24"/>
          <w:szCs w:val="24"/>
          <w:lang w:val="en-US"/>
        </w:rPr>
        <w:t xml:space="preserve">DNB </w:t>
      </w:r>
      <w:r w:rsidR="00574DCE">
        <w:rPr>
          <w:rFonts w:cs="Times New Roman"/>
          <w:color w:val="000000"/>
          <w:sz w:val="24"/>
          <w:szCs w:val="24"/>
          <w:lang w:val="en-US"/>
        </w:rPr>
        <w:t xml:space="preserve">and </w:t>
      </w:r>
      <w:r w:rsidR="00AE7D32">
        <w:rPr>
          <w:rFonts w:cs="Times New Roman"/>
          <w:color w:val="000000"/>
          <w:sz w:val="24"/>
          <w:szCs w:val="24"/>
          <w:lang w:val="en-US"/>
        </w:rPr>
        <w:t>ultimately dereplication of bacterial isolates</w:t>
      </w:r>
      <w:ins w:id="88" w:author="Charles Dumolin" w:date="2017-08-27T21:08:00Z">
        <w:r w:rsidR="00052D73">
          <w:rPr>
            <w:rFonts w:cs="Times New Roman"/>
            <w:color w:val="000000"/>
            <w:sz w:val="24"/>
            <w:szCs w:val="24"/>
            <w:lang w:val="en-US"/>
          </w:rPr>
          <w:t xml:space="preserve"> </w:t>
        </w:r>
      </w:ins>
      <w:del w:id="89" w:author="Charles Dumolin" w:date="2017-08-27T21:09:00Z">
        <w:r w:rsidR="00AE7D32" w:rsidDel="00052D73">
          <w:rPr>
            <w:rFonts w:cs="Times New Roman"/>
            <w:color w:val="000000"/>
            <w:sz w:val="24"/>
            <w:szCs w:val="24"/>
            <w:lang w:val="en-US"/>
          </w:rPr>
          <w:delText xml:space="preserve"> </w:delText>
        </w:r>
      </w:del>
      <w:r w:rsidR="00AE7D32">
        <w:rPr>
          <w:rFonts w:cs="Times New Roman"/>
          <w:color w:val="000000"/>
          <w:sz w:val="24"/>
          <w:szCs w:val="24"/>
          <w:lang w:val="en-US"/>
        </w:rPr>
        <w:t>was done</w:t>
      </w:r>
      <w:r w:rsidR="00574DCE">
        <w:rPr>
          <w:rFonts w:cs="Times New Roman"/>
          <w:color w:val="000000"/>
          <w:sz w:val="24"/>
          <w:szCs w:val="24"/>
          <w:lang w:val="en-US"/>
        </w:rPr>
        <w:t xml:space="preserve"> by </w:t>
      </w:r>
      <w:r w:rsidR="00397ECA" w:rsidRPr="00DA5206">
        <w:rPr>
          <w:rFonts w:cs="Times New Roman"/>
          <w:color w:val="000000"/>
          <w:sz w:val="24"/>
          <w:szCs w:val="24"/>
          <w:lang w:val="en-US"/>
        </w:rPr>
        <w:t>MALDI-TOF MS</w:t>
      </w:r>
      <w:r w:rsidR="00574DCE">
        <w:rPr>
          <w:rFonts w:cs="Times New Roman"/>
          <w:color w:val="000000"/>
          <w:sz w:val="24"/>
          <w:szCs w:val="24"/>
          <w:lang w:val="en-US"/>
        </w:rPr>
        <w:t>.</w:t>
      </w:r>
      <w:del w:id="90" w:author="Charles Dumolin" w:date="2017-08-27T20:42:00Z">
        <w:r w:rsidR="00574DCE" w:rsidDel="003C4977">
          <w:rPr>
            <w:rFonts w:cs="Times New Roman"/>
            <w:color w:val="000000"/>
            <w:sz w:val="24"/>
            <w:szCs w:val="24"/>
            <w:lang w:val="en-US"/>
          </w:rPr>
          <w:delText xml:space="preserve"> </w:delText>
        </w:r>
        <w:r w:rsidR="003920C5" w:rsidRPr="003920C5" w:rsidDel="003C4977">
          <w:rPr>
            <w:rFonts w:cs="Times New Roman"/>
            <w:color w:val="000000"/>
            <w:sz w:val="24"/>
            <w:szCs w:val="24"/>
            <w:lang w:val="en-US"/>
          </w:rPr>
          <w:delText xml:space="preserve">In parallel to maldi-tof, NrdA sequencing and </w:delText>
        </w:r>
        <w:r w:rsidR="003920C5" w:rsidRPr="003920C5" w:rsidDel="003C4977">
          <w:rPr>
            <w:rFonts w:cs="Times New Roman"/>
            <w:sz w:val="24"/>
            <w:szCs w:val="24"/>
            <w:lang w:val="en-US"/>
          </w:rPr>
          <w:delText xml:space="preserve">16S rRNA sequencing were performed to </w:delText>
        </w:r>
        <w:r w:rsidR="00AE7D32" w:rsidDel="003C4977">
          <w:rPr>
            <w:rFonts w:cs="Times New Roman"/>
            <w:sz w:val="24"/>
            <w:szCs w:val="24"/>
            <w:lang w:val="en-US"/>
          </w:rPr>
          <w:delText>validate</w:delText>
        </w:r>
        <w:r w:rsidR="003920C5" w:rsidRPr="003920C5" w:rsidDel="003C4977">
          <w:rPr>
            <w:rFonts w:cs="Times New Roman"/>
            <w:sz w:val="24"/>
            <w:szCs w:val="24"/>
            <w:lang w:val="en-US"/>
          </w:rPr>
          <w:delText xml:space="preserve"> the </w:delText>
        </w:r>
        <w:r w:rsidR="00AE7D32" w:rsidDel="003C4977">
          <w:rPr>
            <w:rFonts w:cs="Times New Roman"/>
            <w:sz w:val="24"/>
            <w:szCs w:val="24"/>
            <w:lang w:val="en-US"/>
          </w:rPr>
          <w:delText>results</w:delText>
        </w:r>
      </w:del>
      <w:r w:rsidR="003920C5" w:rsidRPr="003920C5">
        <w:rPr>
          <w:rFonts w:cs="Times New Roman"/>
          <w:sz w:val="24"/>
          <w:szCs w:val="24"/>
          <w:lang w:val="en-US"/>
        </w:rPr>
        <w:t xml:space="preserve">. </w:t>
      </w:r>
    </w:p>
    <w:p w:rsidR="003920C5" w:rsidRPr="003920C5" w:rsidRDefault="003920C5" w:rsidP="003920C5">
      <w:pPr>
        <w:autoSpaceDE w:val="0"/>
        <w:autoSpaceDN w:val="0"/>
        <w:adjustRightInd w:val="0"/>
        <w:spacing w:after="0" w:line="480" w:lineRule="auto"/>
        <w:jc w:val="both"/>
        <w:rPr>
          <w:rFonts w:cs="Times New Roman"/>
          <w:sz w:val="24"/>
          <w:szCs w:val="24"/>
          <w:lang w:val="en-US"/>
        </w:rPr>
      </w:pPr>
      <w:r w:rsidRPr="003920C5">
        <w:rPr>
          <w:rFonts w:cs="Times New Roman"/>
          <w:sz w:val="24"/>
          <w:szCs w:val="24"/>
          <w:lang w:val="en-US"/>
        </w:rPr>
        <w:t xml:space="preserve">On the other hand, dilution to extinction method was used to isolate </w:t>
      </w:r>
      <w:r w:rsidR="006F6586">
        <w:rPr>
          <w:rFonts w:cs="Times New Roman"/>
          <w:sz w:val="24"/>
          <w:szCs w:val="24"/>
          <w:lang w:val="en-US"/>
        </w:rPr>
        <w:t>bacteria</w:t>
      </w:r>
      <w:r w:rsidRPr="003920C5">
        <w:rPr>
          <w:rFonts w:cs="Times New Roman"/>
          <w:sz w:val="24"/>
          <w:szCs w:val="24"/>
          <w:lang w:val="en-US"/>
        </w:rPr>
        <w:t xml:space="preserve"> from enrichment soil culture with the concentration of H2, O2 a</w:t>
      </w:r>
      <w:r w:rsidR="00AE7D32">
        <w:rPr>
          <w:rFonts w:cs="Times New Roman"/>
          <w:sz w:val="24"/>
          <w:szCs w:val="24"/>
          <w:lang w:val="en-US"/>
        </w:rPr>
        <w:t>nd CO2. T</w:t>
      </w:r>
      <w:r w:rsidRPr="003920C5">
        <w:rPr>
          <w:rFonts w:cs="Times New Roman"/>
          <w:sz w:val="24"/>
          <w:szCs w:val="24"/>
          <w:lang w:val="en-US"/>
        </w:rPr>
        <w:t xml:space="preserve">herefore several serial dilutions of enriched culture were made in 96 well plates, </w:t>
      </w:r>
      <w:del w:id="91" w:author="Charles Dumolin" w:date="2017-08-27T20:43:00Z">
        <w:r w:rsidRPr="003920C5" w:rsidDel="003C4977">
          <w:rPr>
            <w:rFonts w:cs="Times New Roman"/>
            <w:sz w:val="24"/>
            <w:szCs w:val="24"/>
            <w:lang w:val="en-US"/>
          </w:rPr>
          <w:delText xml:space="preserve">were </w:delText>
        </w:r>
      </w:del>
      <w:r w:rsidRPr="003920C5">
        <w:rPr>
          <w:rFonts w:cs="Times New Roman"/>
          <w:sz w:val="24"/>
          <w:szCs w:val="24"/>
          <w:lang w:val="en-US"/>
        </w:rPr>
        <w:t xml:space="preserve">placed in the plastic bag and installed to the reactor. The gas inlet and outlet were embedded by tubing to the plastic bag and sealed properly. After observations of liquid culture turbidity by the naked eye, the liquid was cultured in plates with same media (mineral salt) and gellan gum then placed in the plastic bag until appearance of colonies.  For identification of colonies, sanger sequencing was performed on the 16S rRNA amplicons (16S rRNA genes were amplified by 63F and 1378R) </w:t>
      </w:r>
      <w:r w:rsidRPr="003920C5">
        <w:rPr>
          <w:rFonts w:cs="Times New Roman"/>
          <w:sz w:val="24"/>
          <w:szCs w:val="24"/>
          <w:lang w:val="en-US"/>
        </w:rPr>
        <w:fldChar w:fldCharType="begin"/>
      </w:r>
      <w:r w:rsidR="0050386C">
        <w:rPr>
          <w:rFonts w:cs="Times New Roman"/>
          <w:sz w:val="24"/>
          <w:szCs w:val="24"/>
          <w:lang w:val="en-US"/>
        </w:rPr>
        <w:instrText xml:space="preserve"> ADDIN EN.CITE &lt;EndNote&gt;&lt;Cite&gt;&lt;Author&gt;Heuer&lt;/Author&gt;&lt;Year&gt;1997&lt;/Year&gt;&lt;RecNum&gt;24&lt;/RecNum&gt;&lt;DisplayText&gt;(25)&lt;/DisplayText&gt;&lt;record&gt;&lt;rec-number&gt;24&lt;/rec-number&gt;&lt;foreign-keys&gt;&lt;key app="EN" db-id="v5v9r9velrf528exsr5x02xhatz0dwvtwv5w" timestamp="1478599465"&gt;24&lt;/key&gt;&lt;/foreign-keys&gt;&lt;ref-type name="Journal Article"&gt;17&lt;/ref-type&gt;&lt;contributors&gt;&lt;authors&gt;&lt;author&gt;Heuer, H.&lt;/author&gt;&lt;author&gt;Krsek, M.&lt;/author&gt;&lt;author&gt;Baker, P.&lt;/author&gt;&lt;author&gt;Smalla, K.&lt;/author&gt;&lt;author&gt;Wellington, E. M.&lt;/author&gt;&lt;/authors&gt;&lt;/contributors&gt;&lt;auth-address&gt;Federal Biological Research Center for Agriculture and Forestry, Institute for Biochemistry and Plant Virology, Braunschweig, Germany.&lt;/auth-address&gt;&lt;titles&gt;&lt;title&gt;Analysis of actinomycete communities by specific amplification of genes encoding 16S rRNA and gel-electrophoretic separation in denaturing gradients&lt;/title&gt;&lt;secondary-title&gt;Appl Environ Microbiol&lt;/secondary-title&gt;&lt;/titles&gt;&lt;periodical&gt;&lt;full-title&gt;Appl Environ Microbiol&lt;/full-title&gt;&lt;/periodical&gt;&lt;pages&gt;3233-41&lt;/pages&gt;&lt;volume&gt;63&lt;/volume&gt;&lt;number&gt;8&lt;/number&gt;&lt;keywords&gt;&lt;keyword&gt;Actinomycetales/*genetics/*isolation &amp;amp; purification&lt;/keyword&gt;&lt;keyword&gt;Bacteria/genetics&lt;/keyword&gt;&lt;keyword&gt;DNA Primers/genetics&lt;/keyword&gt;&lt;keyword&gt;DNA, Bacterial/*analysis&lt;/keyword&gt;&lt;keyword&gt;Electrophoresis, Polyacrylamide Gel/methods&lt;/keyword&gt;&lt;keyword&gt;Polymerase Chain Reaction/methods&lt;/keyword&gt;&lt;keyword&gt;RNA, Ribosomal, 16S/*genetics&lt;/keyword&gt;&lt;keyword&gt;Sensitivity and Specificity&lt;/keyword&gt;&lt;keyword&gt;Sequence Alignment&lt;/keyword&gt;&lt;keyword&gt;Soil Microbiology&lt;/keyword&gt;&lt;/keywords&gt;&lt;dates&gt;&lt;year&gt;1997&lt;/year&gt;&lt;pub-dates&gt;&lt;date&gt;Aug&lt;/date&gt;&lt;/pub-dates&gt;&lt;/dates&gt;&lt;isbn&gt;0099-2240 (Print)&amp;#xD;0099-2240 (Linking)&lt;/isbn&gt;&lt;accession-num&gt;9251210&lt;/accession-num&gt;&lt;urls&gt;&lt;related-urls&gt;&lt;url&gt;http://www.ncbi.nlm.nih.gov/pubmed/9251210&lt;/url&gt;&lt;/related-urls&gt;&lt;/urls&gt;&lt;custom2&gt;PMC168621&lt;/custom2&gt;&lt;/record&gt;&lt;/Cite&gt;&lt;/EndNote&gt;</w:instrText>
      </w:r>
      <w:r w:rsidRPr="003920C5">
        <w:rPr>
          <w:rFonts w:cs="Times New Roman"/>
          <w:sz w:val="24"/>
          <w:szCs w:val="24"/>
          <w:lang w:val="en-US"/>
        </w:rPr>
        <w:fldChar w:fldCharType="separate"/>
      </w:r>
      <w:r w:rsidR="0050386C">
        <w:rPr>
          <w:rFonts w:cs="Times New Roman"/>
          <w:noProof/>
          <w:sz w:val="24"/>
          <w:szCs w:val="24"/>
          <w:lang w:val="en-US"/>
        </w:rPr>
        <w:t>(25)</w:t>
      </w:r>
      <w:r w:rsidRPr="003920C5">
        <w:rPr>
          <w:rFonts w:cs="Times New Roman"/>
          <w:sz w:val="24"/>
          <w:szCs w:val="24"/>
          <w:lang w:val="en-US"/>
        </w:rPr>
        <w:fldChar w:fldCharType="end"/>
      </w:r>
      <w:r w:rsidRPr="003920C5">
        <w:rPr>
          <w:rFonts w:cs="Times New Roman"/>
          <w:sz w:val="24"/>
          <w:szCs w:val="24"/>
          <w:lang w:val="en-US"/>
        </w:rPr>
        <w:t>, aligned and compared to sequences from the National Center for Biotechnology Information (NCBI) database afterward the closest match of each colon</w:t>
      </w:r>
      <w:ins w:id="92" w:author="Charles Dumolin" w:date="2017-08-27T20:44:00Z">
        <w:r w:rsidR="003C4977">
          <w:rPr>
            <w:rFonts w:cs="Times New Roman"/>
            <w:sz w:val="24"/>
            <w:szCs w:val="24"/>
            <w:lang w:val="en-US"/>
          </w:rPr>
          <w:t>ie</w:t>
        </w:r>
      </w:ins>
      <w:del w:id="93" w:author="Charles Dumolin" w:date="2017-08-27T20:44:00Z">
        <w:r w:rsidRPr="003920C5" w:rsidDel="003C4977">
          <w:rPr>
            <w:rFonts w:cs="Times New Roman"/>
            <w:sz w:val="24"/>
            <w:szCs w:val="24"/>
            <w:lang w:val="en-US"/>
          </w:rPr>
          <w:delText>ies</w:delText>
        </w:r>
      </w:del>
      <w:r w:rsidRPr="003920C5">
        <w:rPr>
          <w:rFonts w:cs="Times New Roman"/>
          <w:sz w:val="24"/>
          <w:szCs w:val="24"/>
          <w:lang w:val="en-US"/>
        </w:rPr>
        <w:t xml:space="preserve"> was identified.</w:t>
      </w:r>
    </w:p>
    <w:p w:rsidR="003920C5" w:rsidRPr="003920C5" w:rsidRDefault="003920C5" w:rsidP="003920C5">
      <w:pPr>
        <w:autoSpaceDE w:val="0"/>
        <w:autoSpaceDN w:val="0"/>
        <w:adjustRightInd w:val="0"/>
        <w:spacing w:after="0" w:line="480" w:lineRule="auto"/>
        <w:jc w:val="both"/>
        <w:rPr>
          <w:rFonts w:cs="Times New Roman"/>
          <w:sz w:val="24"/>
          <w:szCs w:val="24"/>
          <w:lang w:val="en-US"/>
        </w:rPr>
      </w:pPr>
      <w:r w:rsidRPr="003920C5">
        <w:rPr>
          <w:rFonts w:eastAsiaTheme="minorEastAsia" w:cs="Times New Roman"/>
          <w:bCs/>
          <w:color w:val="000000" w:themeColor="text1"/>
          <w:kern w:val="24"/>
          <w:sz w:val="24"/>
          <w:szCs w:val="24"/>
          <w:u w:val="single"/>
          <w:lang w:val="en-US"/>
        </w:rPr>
        <w:t>Matrix-assisted laser desorption ionization time of flight mass spectrometry (MALDI-TOF MS)</w:t>
      </w:r>
    </w:p>
    <w:p w:rsidR="003920C5" w:rsidRPr="003920C5" w:rsidRDefault="003920C5" w:rsidP="003920C5">
      <w:pPr>
        <w:autoSpaceDE w:val="0"/>
        <w:autoSpaceDN w:val="0"/>
        <w:adjustRightInd w:val="0"/>
        <w:spacing w:after="0" w:line="480" w:lineRule="auto"/>
        <w:jc w:val="both"/>
        <w:rPr>
          <w:rFonts w:cs="Times New Roman"/>
          <w:color w:val="000000"/>
          <w:sz w:val="24"/>
          <w:szCs w:val="24"/>
          <w:lang w:val="en-US"/>
        </w:rPr>
      </w:pPr>
      <w:r w:rsidRPr="003920C5">
        <w:rPr>
          <w:rFonts w:cs="Times New Roman"/>
          <w:color w:val="000000"/>
          <w:sz w:val="24"/>
          <w:szCs w:val="24"/>
          <w:highlight w:val="yellow"/>
          <w:lang w:val="en-US"/>
        </w:rPr>
        <w:t>Sample preparation:</w:t>
      </w:r>
      <w:r w:rsidRPr="003920C5">
        <w:rPr>
          <w:rFonts w:cs="Times New Roman"/>
          <w:color w:val="000000"/>
          <w:sz w:val="24"/>
          <w:szCs w:val="24"/>
          <w:lang w:val="en-US"/>
        </w:rPr>
        <w:t xml:space="preserve"> </w:t>
      </w:r>
    </w:p>
    <w:p w:rsidR="003920C5" w:rsidRPr="003920C5" w:rsidRDefault="00E45C8C" w:rsidP="003920C5">
      <w:pPr>
        <w:autoSpaceDE w:val="0"/>
        <w:autoSpaceDN w:val="0"/>
        <w:adjustRightInd w:val="0"/>
        <w:spacing w:after="0" w:line="480" w:lineRule="auto"/>
        <w:jc w:val="both"/>
        <w:rPr>
          <w:rFonts w:cs="Times New Roman"/>
          <w:color w:val="000000"/>
          <w:sz w:val="24"/>
          <w:szCs w:val="24"/>
          <w:lang w:val="en-US"/>
        </w:rPr>
      </w:pPr>
      <w:r>
        <w:rPr>
          <w:rFonts w:cs="Times New Roman"/>
          <w:color w:val="000000"/>
          <w:sz w:val="24"/>
          <w:szCs w:val="24"/>
          <w:lang w:val="en-US"/>
        </w:rPr>
        <w:t>Around 1000 b</w:t>
      </w:r>
      <w:r w:rsidR="003920C5" w:rsidRPr="003920C5">
        <w:rPr>
          <w:rFonts w:cs="Times New Roman"/>
          <w:color w:val="000000"/>
          <w:sz w:val="24"/>
          <w:szCs w:val="24"/>
          <w:lang w:val="en-US"/>
        </w:rPr>
        <w:t>acterial cells were sub</w:t>
      </w:r>
      <w:r>
        <w:rPr>
          <w:rFonts w:cs="Times New Roman"/>
          <w:color w:val="000000"/>
          <w:sz w:val="24"/>
          <w:szCs w:val="24"/>
          <w:lang w:val="en-US"/>
        </w:rPr>
        <w:t>-</w:t>
      </w:r>
      <w:r w:rsidR="003920C5" w:rsidRPr="003920C5">
        <w:rPr>
          <w:rFonts w:cs="Times New Roman"/>
          <w:color w:val="000000"/>
          <w:sz w:val="24"/>
          <w:szCs w:val="24"/>
          <w:lang w:val="en-US"/>
        </w:rPr>
        <w:t xml:space="preserve">cultured three times </w:t>
      </w:r>
      <w:del w:id="94" w:author="Charles Dumolin" w:date="2017-08-27T21:00:00Z">
        <w:r w:rsidR="003920C5" w:rsidRPr="003920C5" w:rsidDel="00037AA2">
          <w:rPr>
            <w:rFonts w:cs="Times New Roman"/>
            <w:color w:val="000000"/>
            <w:sz w:val="24"/>
            <w:szCs w:val="24"/>
            <w:lang w:val="en-US"/>
          </w:rPr>
          <w:delText>in deep well plates at</w:delText>
        </w:r>
      </w:del>
      <w:ins w:id="95" w:author="Charles Dumolin" w:date="2017-08-27T21:13:00Z">
        <w:r w:rsidR="00052D73">
          <w:rPr>
            <w:rFonts w:cs="Times New Roman"/>
            <w:color w:val="000000"/>
            <w:sz w:val="24"/>
            <w:szCs w:val="24"/>
            <w:lang w:val="en-US"/>
          </w:rPr>
          <w:t xml:space="preserve">in </w:t>
        </w:r>
      </w:ins>
      <w:ins w:id="96" w:author="Charles Dumolin" w:date="2017-08-27T21:00:00Z">
        <w:r w:rsidR="00037AA2">
          <w:rPr>
            <w:rFonts w:cs="Times New Roman"/>
            <w:color w:val="000000"/>
            <w:sz w:val="24"/>
            <w:szCs w:val="24"/>
            <w:lang w:val="en-US"/>
          </w:rPr>
          <w:t xml:space="preserve">96 </w:t>
        </w:r>
      </w:ins>
      <w:ins w:id="97" w:author="Charles Dumolin" w:date="2017-08-27T21:04:00Z">
        <w:r w:rsidR="00037AA2">
          <w:rPr>
            <w:rFonts w:cs="Times New Roman"/>
            <w:color w:val="000000"/>
            <w:sz w:val="24"/>
            <w:szCs w:val="24"/>
            <w:lang w:val="en-US"/>
          </w:rPr>
          <w:t>deepwell</w:t>
        </w:r>
      </w:ins>
      <w:ins w:id="98" w:author="Charles Dumolin" w:date="2017-08-27T21:00:00Z">
        <w:r w:rsidR="00037AA2">
          <w:rPr>
            <w:rFonts w:cs="Times New Roman"/>
            <w:color w:val="000000"/>
            <w:sz w:val="24"/>
            <w:szCs w:val="24"/>
            <w:lang w:val="en-US"/>
          </w:rPr>
          <w:t xml:space="preserve"> plates and incubated at </w:t>
        </w:r>
      </w:ins>
      <w:del w:id="99" w:author="Charles Dumolin" w:date="2017-08-27T21:04:00Z">
        <w:r w:rsidR="003920C5" w:rsidRPr="003920C5" w:rsidDel="00037AA2">
          <w:rPr>
            <w:rFonts w:cs="Times New Roman"/>
            <w:color w:val="000000"/>
            <w:sz w:val="24"/>
            <w:szCs w:val="24"/>
            <w:lang w:val="en-US"/>
          </w:rPr>
          <w:delText xml:space="preserve"> </w:delText>
        </w:r>
      </w:del>
      <w:r w:rsidR="003920C5" w:rsidRPr="003920C5">
        <w:rPr>
          <w:rFonts w:cs="Times New Roman"/>
          <w:color w:val="000000"/>
          <w:sz w:val="24"/>
          <w:szCs w:val="24"/>
          <w:lang w:val="en-US"/>
        </w:rPr>
        <w:t>28°</w:t>
      </w:r>
      <w:ins w:id="100" w:author="Charles Dumolin" w:date="2017-08-27T21:01:00Z">
        <w:r w:rsidR="00037AA2">
          <w:rPr>
            <w:rFonts w:cs="Times New Roman"/>
            <w:color w:val="000000"/>
            <w:sz w:val="24"/>
            <w:szCs w:val="24"/>
            <w:lang w:val="en-US"/>
          </w:rPr>
          <w:t>C</w:t>
        </w:r>
      </w:ins>
      <w:r w:rsidR="003920C5" w:rsidRPr="003920C5">
        <w:rPr>
          <w:rFonts w:cs="Times New Roman"/>
          <w:color w:val="000000"/>
          <w:sz w:val="24"/>
          <w:szCs w:val="24"/>
          <w:lang w:val="en-US"/>
        </w:rPr>
        <w:t xml:space="preserve">, then </w:t>
      </w:r>
      <w:del w:id="101" w:author="Charles Dumolin" w:date="2017-08-27T21:28:00Z">
        <w:r w:rsidR="003920C5" w:rsidRPr="003920C5" w:rsidDel="00EE36EA">
          <w:rPr>
            <w:rFonts w:cs="Times New Roman"/>
            <w:color w:val="000000"/>
            <w:sz w:val="24"/>
            <w:szCs w:val="24"/>
            <w:lang w:val="en-US"/>
          </w:rPr>
          <w:delText xml:space="preserve">cell extraction for </w:delText>
        </w:r>
      </w:del>
      <w:r w:rsidR="00397ECA" w:rsidRPr="00DA5206">
        <w:rPr>
          <w:rFonts w:cs="Times New Roman"/>
          <w:color w:val="000000"/>
          <w:sz w:val="24"/>
          <w:szCs w:val="24"/>
          <w:lang w:val="en-US"/>
        </w:rPr>
        <w:t>MALDI-TOF MS</w:t>
      </w:r>
      <w:r w:rsidR="00397ECA" w:rsidRPr="003920C5">
        <w:rPr>
          <w:rFonts w:cs="Times New Roman"/>
          <w:color w:val="000000"/>
          <w:sz w:val="24"/>
          <w:szCs w:val="24"/>
          <w:lang w:val="en-US"/>
        </w:rPr>
        <w:t xml:space="preserve"> </w:t>
      </w:r>
      <w:r w:rsidR="003920C5" w:rsidRPr="003920C5">
        <w:rPr>
          <w:rFonts w:cs="Times New Roman"/>
          <w:color w:val="000000"/>
          <w:sz w:val="24"/>
          <w:szCs w:val="24"/>
          <w:lang w:val="en-US"/>
        </w:rPr>
        <w:t xml:space="preserve">analysis was performed. </w:t>
      </w:r>
      <w:del w:id="102" w:author="Charles Dumolin" w:date="2017-08-27T21:11:00Z">
        <w:r w:rsidR="003920C5" w:rsidRPr="003920C5" w:rsidDel="00052D73">
          <w:rPr>
            <w:rFonts w:cs="Times New Roman"/>
            <w:color w:val="000000"/>
            <w:sz w:val="24"/>
            <w:szCs w:val="24"/>
            <w:lang w:val="en-US"/>
          </w:rPr>
          <w:delText xml:space="preserve">Bacteria </w:delText>
        </w:r>
      </w:del>
      <w:del w:id="103" w:author="Charles Dumolin" w:date="2017-08-27T21:12:00Z">
        <w:r w:rsidR="003920C5" w:rsidRPr="003920C5" w:rsidDel="00052D73">
          <w:rPr>
            <w:rFonts w:cs="Times New Roman"/>
            <w:color w:val="000000"/>
            <w:sz w:val="24"/>
            <w:szCs w:val="24"/>
            <w:lang w:val="en-US"/>
          </w:rPr>
          <w:delText>in deep well plates</w:delText>
        </w:r>
      </w:del>
      <w:ins w:id="104" w:author="Charles Dumolin" w:date="2017-08-27T21:14:00Z">
        <w:r w:rsidR="00052D73">
          <w:rPr>
            <w:rFonts w:cs="Times New Roman"/>
            <w:color w:val="000000"/>
            <w:sz w:val="24"/>
            <w:szCs w:val="24"/>
            <w:lang w:val="en-US"/>
          </w:rPr>
          <w:t xml:space="preserve">Prior to cell extraction, </w:t>
        </w:r>
      </w:ins>
      <w:ins w:id="105" w:author="Charles Dumolin" w:date="2017-08-27T21:15:00Z">
        <w:r w:rsidR="00052D73">
          <w:rPr>
            <w:rFonts w:cs="Times New Roman"/>
            <w:color w:val="000000"/>
            <w:sz w:val="24"/>
            <w:szCs w:val="24"/>
            <w:lang w:val="en-US"/>
          </w:rPr>
          <w:t>b</w:t>
        </w:r>
      </w:ins>
      <w:ins w:id="106" w:author="Charles Dumolin" w:date="2017-08-27T21:14:00Z">
        <w:r w:rsidR="00052D73">
          <w:rPr>
            <w:rFonts w:cs="Times New Roman"/>
            <w:color w:val="000000"/>
            <w:sz w:val="24"/>
            <w:szCs w:val="24"/>
            <w:lang w:val="en-US"/>
          </w:rPr>
          <w:t xml:space="preserve">acterial </w:t>
        </w:r>
        <w:r w:rsidR="00EE36EA">
          <w:rPr>
            <w:rFonts w:cs="Times New Roman"/>
            <w:color w:val="000000"/>
            <w:sz w:val="24"/>
            <w:szCs w:val="24"/>
            <w:lang w:val="en-US"/>
          </w:rPr>
          <w:lastRenderedPageBreak/>
          <w:t>cultures were washed three</w:t>
        </w:r>
        <w:r w:rsidR="00052D73">
          <w:rPr>
            <w:rFonts w:cs="Times New Roman"/>
            <w:color w:val="000000"/>
            <w:sz w:val="24"/>
            <w:szCs w:val="24"/>
            <w:lang w:val="en-US"/>
          </w:rPr>
          <w:t xml:space="preserve"> times </w:t>
        </w:r>
      </w:ins>
      <w:del w:id="107" w:author="Charles Dumolin" w:date="2017-08-27T21:12:00Z">
        <w:r w:rsidR="003920C5" w:rsidRPr="003920C5" w:rsidDel="00052D73">
          <w:rPr>
            <w:rFonts w:cs="Times New Roman"/>
            <w:color w:val="000000"/>
            <w:sz w:val="24"/>
            <w:szCs w:val="24"/>
            <w:lang w:val="en-US"/>
          </w:rPr>
          <w:delText xml:space="preserve"> </w:delText>
        </w:r>
      </w:del>
      <w:del w:id="108" w:author="Charles Dumolin" w:date="2017-08-27T21:15:00Z">
        <w:r w:rsidR="003920C5" w:rsidRPr="003920C5" w:rsidDel="00052D73">
          <w:rPr>
            <w:rFonts w:cs="Times New Roman"/>
            <w:color w:val="000000"/>
            <w:sz w:val="24"/>
            <w:szCs w:val="24"/>
            <w:lang w:val="en-US"/>
          </w:rPr>
          <w:delText xml:space="preserve">were </w:delText>
        </w:r>
      </w:del>
      <w:ins w:id="109" w:author="Charles Dumolin" w:date="2017-08-27T21:15:00Z">
        <w:r w:rsidR="00052D73">
          <w:rPr>
            <w:rFonts w:cs="Times New Roman"/>
            <w:color w:val="000000"/>
            <w:sz w:val="24"/>
            <w:szCs w:val="24"/>
            <w:lang w:val="en-US"/>
          </w:rPr>
          <w:t xml:space="preserve">by </w:t>
        </w:r>
      </w:ins>
      <w:r w:rsidR="003920C5" w:rsidRPr="003920C5">
        <w:rPr>
          <w:rFonts w:cs="Times New Roman"/>
          <w:color w:val="000000"/>
          <w:sz w:val="24"/>
          <w:szCs w:val="24"/>
          <w:lang w:val="en-US"/>
        </w:rPr>
        <w:t>centrif</w:t>
      </w:r>
      <w:ins w:id="110" w:author="Charles Dumolin" w:date="2017-08-27T21:15:00Z">
        <w:r w:rsidR="00052D73">
          <w:rPr>
            <w:rFonts w:cs="Times New Roman"/>
            <w:color w:val="000000"/>
            <w:sz w:val="24"/>
            <w:szCs w:val="24"/>
            <w:lang w:val="en-US"/>
          </w:rPr>
          <w:t>ugation</w:t>
        </w:r>
      </w:ins>
      <w:del w:id="111" w:author="Charles Dumolin" w:date="2017-08-27T21:15:00Z">
        <w:r w:rsidR="003920C5" w:rsidRPr="003920C5" w:rsidDel="00052D73">
          <w:rPr>
            <w:rFonts w:cs="Times New Roman"/>
            <w:color w:val="000000"/>
            <w:sz w:val="24"/>
            <w:szCs w:val="24"/>
            <w:lang w:val="en-US"/>
          </w:rPr>
          <w:delText>uged</w:delText>
        </w:r>
      </w:del>
      <w:r w:rsidR="003920C5" w:rsidRPr="003920C5">
        <w:rPr>
          <w:rFonts w:cs="Times New Roman"/>
          <w:color w:val="000000"/>
          <w:sz w:val="24"/>
          <w:szCs w:val="24"/>
          <w:lang w:val="en-US"/>
        </w:rPr>
        <w:t xml:space="preserve"> (10 min, 10,000 g, 4°C) </w:t>
      </w:r>
      <w:ins w:id="112" w:author="Charles Dumolin" w:date="2017-08-27T21:15:00Z">
        <w:r w:rsidR="007A4D1D">
          <w:rPr>
            <w:rFonts w:cs="Times New Roman"/>
            <w:color w:val="000000"/>
            <w:sz w:val="24"/>
            <w:szCs w:val="24"/>
            <w:lang w:val="en-US"/>
          </w:rPr>
          <w:t xml:space="preserve">and resuspending </w:t>
        </w:r>
        <w:r w:rsidR="00052D73">
          <w:rPr>
            <w:rFonts w:cs="Times New Roman"/>
            <w:color w:val="000000"/>
            <w:sz w:val="24"/>
            <w:szCs w:val="24"/>
            <w:lang w:val="en-US"/>
          </w:rPr>
          <w:t xml:space="preserve">in </w:t>
        </w:r>
      </w:ins>
      <w:del w:id="113" w:author="Charles Dumolin" w:date="2017-08-27T21:15:00Z">
        <w:r w:rsidR="003920C5" w:rsidRPr="003920C5" w:rsidDel="00052D73">
          <w:rPr>
            <w:rFonts w:cs="Times New Roman"/>
            <w:color w:val="000000"/>
            <w:sz w:val="24"/>
            <w:szCs w:val="24"/>
            <w:lang w:val="en-US"/>
          </w:rPr>
          <w:delText xml:space="preserve">then supernatant removed and colony was suspended in </w:delText>
        </w:r>
      </w:del>
      <w:r w:rsidR="003920C5" w:rsidRPr="003920C5">
        <w:rPr>
          <w:rFonts w:cs="Times New Roman"/>
          <w:color w:val="000000"/>
          <w:sz w:val="24"/>
          <w:szCs w:val="24"/>
          <w:lang w:val="en-US"/>
        </w:rPr>
        <w:t>300µl Milli-Q water</w:t>
      </w:r>
      <w:del w:id="114" w:author="Charles Dumolin" w:date="2017-08-27T21:27:00Z">
        <w:r w:rsidR="003920C5" w:rsidRPr="003920C5" w:rsidDel="00FB4C35">
          <w:rPr>
            <w:rFonts w:cs="Times New Roman"/>
            <w:color w:val="000000"/>
            <w:sz w:val="24"/>
            <w:szCs w:val="24"/>
            <w:lang w:val="en-US"/>
          </w:rPr>
          <w:delText>,</w:delText>
        </w:r>
      </w:del>
      <w:del w:id="115" w:author="Charles Dumolin" w:date="2017-08-27T21:12:00Z">
        <w:r w:rsidR="003920C5" w:rsidRPr="003920C5" w:rsidDel="00052D73">
          <w:rPr>
            <w:rFonts w:cs="Times New Roman"/>
            <w:color w:val="000000"/>
            <w:sz w:val="24"/>
            <w:szCs w:val="24"/>
            <w:lang w:val="en-US"/>
          </w:rPr>
          <w:delText xml:space="preserve"> after which 900µl pure ethanol was added</w:delText>
        </w:r>
      </w:del>
      <w:r w:rsidR="003920C5" w:rsidRPr="003920C5">
        <w:rPr>
          <w:rFonts w:cs="Times New Roman"/>
          <w:color w:val="000000"/>
          <w:sz w:val="24"/>
          <w:szCs w:val="24"/>
          <w:lang w:val="en-US"/>
        </w:rPr>
        <w:t xml:space="preserve">. </w:t>
      </w:r>
      <w:del w:id="116" w:author="Charles Dumolin" w:date="2017-08-27T21:15:00Z">
        <w:r w:rsidR="003920C5" w:rsidRPr="003920C5" w:rsidDel="00052D73">
          <w:rPr>
            <w:rFonts w:cs="Times New Roman"/>
            <w:color w:val="000000"/>
            <w:sz w:val="24"/>
            <w:szCs w:val="24"/>
            <w:lang w:val="en-US"/>
          </w:rPr>
          <w:delText xml:space="preserve">This process repeated 3 times to wash out cells. </w:delText>
        </w:r>
      </w:del>
      <w:r w:rsidR="003920C5" w:rsidRPr="003920C5">
        <w:rPr>
          <w:rFonts w:cs="Times New Roman"/>
          <w:color w:val="000000"/>
          <w:sz w:val="24"/>
          <w:szCs w:val="24"/>
          <w:lang w:val="en-US"/>
        </w:rPr>
        <w:t>After third centrifugation</w:t>
      </w:r>
      <w:ins w:id="117" w:author="Charles Dumolin" w:date="2017-08-27T21:30:00Z">
        <w:r w:rsidR="00EE36EA">
          <w:rPr>
            <w:rFonts w:cs="Times New Roman"/>
            <w:color w:val="000000"/>
            <w:sz w:val="24"/>
            <w:szCs w:val="24"/>
            <w:lang w:val="en-US"/>
          </w:rPr>
          <w:t>,</w:t>
        </w:r>
      </w:ins>
      <w:ins w:id="118" w:author="Charles Dumolin" w:date="2017-08-27T21:19:00Z">
        <w:r w:rsidR="00FB4C35">
          <w:rPr>
            <w:rFonts w:cs="Times New Roman"/>
            <w:color w:val="000000"/>
            <w:sz w:val="24"/>
            <w:szCs w:val="24"/>
            <w:lang w:val="en-US"/>
          </w:rPr>
          <w:t xml:space="preserve"> bacterial cultures were resuspended in 300µL Mili-Q wa</w:t>
        </w:r>
      </w:ins>
      <w:ins w:id="119" w:author="Charles Dumolin" w:date="2017-08-27T21:20:00Z">
        <w:r w:rsidR="00FB4C35">
          <w:rPr>
            <w:rFonts w:cs="Times New Roman"/>
            <w:color w:val="000000"/>
            <w:sz w:val="24"/>
            <w:szCs w:val="24"/>
            <w:lang w:val="en-US"/>
          </w:rPr>
          <w:t>ter and 900µL of absolute ethanol was added.</w:t>
        </w:r>
      </w:ins>
      <w:ins w:id="120" w:author="Charles Dumolin" w:date="2017-08-27T21:22:00Z">
        <w:r w:rsidR="00FB4C35">
          <w:rPr>
            <w:rFonts w:cs="Times New Roman"/>
            <w:color w:val="000000"/>
            <w:sz w:val="24"/>
            <w:szCs w:val="24"/>
            <w:lang w:val="en-US"/>
          </w:rPr>
          <w:t xml:space="preserve"> Next, supernatant was removed after </w:t>
        </w:r>
      </w:ins>
      <w:ins w:id="121" w:author="Charles Dumolin" w:date="2017-08-27T21:23:00Z">
        <w:r w:rsidR="00FB4C35">
          <w:rPr>
            <w:rFonts w:cs="Times New Roman"/>
            <w:color w:val="000000"/>
            <w:sz w:val="24"/>
            <w:szCs w:val="24"/>
            <w:lang w:val="en-US"/>
          </w:rPr>
          <w:t>centrifugation</w:t>
        </w:r>
      </w:ins>
      <w:ins w:id="122" w:author="Charles Dumolin" w:date="2017-08-27T21:30:00Z">
        <w:r w:rsidR="00EE36EA">
          <w:rPr>
            <w:rFonts w:cs="Times New Roman"/>
            <w:color w:val="000000"/>
            <w:sz w:val="24"/>
            <w:szCs w:val="24"/>
            <w:lang w:val="en-US"/>
          </w:rPr>
          <w:t xml:space="preserve"> </w:t>
        </w:r>
      </w:ins>
      <w:del w:id="123" w:author="Charles Dumolin" w:date="2017-08-27T21:23:00Z">
        <w:r w:rsidR="003920C5" w:rsidRPr="003920C5" w:rsidDel="00FB4C35">
          <w:rPr>
            <w:rFonts w:cs="Times New Roman"/>
            <w:color w:val="000000"/>
            <w:sz w:val="24"/>
            <w:szCs w:val="24"/>
            <w:lang w:val="en-US"/>
          </w:rPr>
          <w:delText xml:space="preserve"> </w:delText>
        </w:r>
      </w:del>
      <w:r w:rsidR="003920C5" w:rsidRPr="003920C5">
        <w:rPr>
          <w:rFonts w:cs="Times New Roman"/>
          <w:color w:val="000000"/>
          <w:sz w:val="24"/>
          <w:szCs w:val="24"/>
          <w:lang w:val="en-US"/>
        </w:rPr>
        <w:t>(10 min, 10,000 g, 4°C)</w:t>
      </w:r>
      <w:ins w:id="124" w:author="Charles Dumolin" w:date="2017-08-27T21:23:00Z">
        <w:r w:rsidR="00FB4C35">
          <w:rPr>
            <w:rFonts w:cs="Times New Roman"/>
            <w:color w:val="000000"/>
            <w:sz w:val="24"/>
            <w:szCs w:val="24"/>
            <w:lang w:val="en-US"/>
          </w:rPr>
          <w:t xml:space="preserve"> </w:t>
        </w:r>
      </w:ins>
      <w:ins w:id="125" w:author="Charles Dumolin" w:date="2017-08-27T21:22:00Z">
        <w:r w:rsidR="00FB4C35">
          <w:rPr>
            <w:rFonts w:cs="Times New Roman"/>
            <w:color w:val="000000"/>
            <w:sz w:val="24"/>
            <w:szCs w:val="24"/>
            <w:lang w:val="en-US"/>
          </w:rPr>
          <w:t>and</w:t>
        </w:r>
      </w:ins>
      <w:del w:id="126" w:author="Charles Dumolin" w:date="2017-08-27T21:22:00Z">
        <w:r w:rsidR="003920C5" w:rsidRPr="003920C5" w:rsidDel="00FB4C35">
          <w:rPr>
            <w:rFonts w:cs="Times New Roman"/>
            <w:color w:val="000000"/>
            <w:sz w:val="24"/>
            <w:szCs w:val="24"/>
            <w:lang w:val="en-US"/>
          </w:rPr>
          <w:delText>,</w:delText>
        </w:r>
      </w:del>
      <w:r w:rsidR="003920C5" w:rsidRPr="003920C5">
        <w:rPr>
          <w:rFonts w:cs="Times New Roman"/>
          <w:color w:val="000000"/>
          <w:sz w:val="24"/>
          <w:szCs w:val="24"/>
          <w:lang w:val="en-US"/>
        </w:rPr>
        <w:t xml:space="preserve"> 50 µl 70% formic acid and 50 µl acetonitrile were added to the bacterial cell pellet</w:t>
      </w:r>
      <w:del w:id="127" w:author="Charles Dumolin" w:date="2017-08-27T21:30:00Z">
        <w:r w:rsidR="003920C5" w:rsidRPr="003920C5" w:rsidDel="00EE36EA">
          <w:rPr>
            <w:rFonts w:cs="Times New Roman"/>
            <w:color w:val="000000"/>
            <w:sz w:val="24"/>
            <w:szCs w:val="24"/>
            <w:lang w:val="en-US"/>
          </w:rPr>
          <w:delText xml:space="preserve"> </w:delText>
        </w:r>
      </w:del>
      <w:del w:id="128" w:author="Charles Dumolin" w:date="2017-08-27T21:23:00Z">
        <w:r w:rsidR="003920C5" w:rsidRPr="003920C5" w:rsidDel="00FB4C35">
          <w:rPr>
            <w:rFonts w:cs="Times New Roman"/>
            <w:color w:val="000000"/>
            <w:sz w:val="24"/>
            <w:szCs w:val="24"/>
            <w:lang w:val="en-US"/>
          </w:rPr>
          <w:delText>and</w:delText>
        </w:r>
      </w:del>
      <w:del w:id="129" w:author="Charles Dumolin" w:date="2017-08-27T21:19:00Z">
        <w:r w:rsidR="003920C5" w:rsidRPr="003920C5" w:rsidDel="00FB4C35">
          <w:rPr>
            <w:rFonts w:cs="Times New Roman"/>
            <w:color w:val="000000"/>
            <w:sz w:val="24"/>
            <w:szCs w:val="24"/>
            <w:lang w:val="en-US"/>
          </w:rPr>
          <w:delText xml:space="preserve"> transferred to PCR microplate</w:delText>
        </w:r>
      </w:del>
      <w:r w:rsidR="003920C5" w:rsidRPr="003920C5">
        <w:rPr>
          <w:rFonts w:cs="Times New Roman"/>
          <w:color w:val="000000"/>
          <w:sz w:val="24"/>
          <w:szCs w:val="24"/>
          <w:lang w:val="en-US"/>
        </w:rPr>
        <w:t xml:space="preserve">. </w:t>
      </w:r>
      <w:del w:id="130" w:author="Charles Dumolin" w:date="2017-08-27T21:23:00Z">
        <w:r w:rsidR="003920C5" w:rsidRPr="003920C5" w:rsidDel="00FB4C35">
          <w:rPr>
            <w:rFonts w:cs="Times New Roman"/>
            <w:color w:val="000000"/>
            <w:sz w:val="24"/>
            <w:szCs w:val="24"/>
            <w:lang w:val="en-US"/>
          </w:rPr>
          <w:delText>After centrifugation</w:delText>
        </w:r>
      </w:del>
      <w:ins w:id="131" w:author="Charles Dumolin" w:date="2017-08-27T21:23:00Z">
        <w:r w:rsidR="00FB4C35">
          <w:rPr>
            <w:rFonts w:cs="Times New Roman"/>
            <w:color w:val="000000"/>
            <w:sz w:val="24"/>
            <w:szCs w:val="24"/>
            <w:lang w:val="en-US"/>
          </w:rPr>
          <w:t xml:space="preserve">The extracts were centrifuged </w:t>
        </w:r>
      </w:ins>
      <w:r w:rsidR="003920C5" w:rsidRPr="003920C5">
        <w:rPr>
          <w:rFonts w:cs="Times New Roman"/>
          <w:color w:val="000000"/>
          <w:sz w:val="24"/>
          <w:szCs w:val="24"/>
          <w:lang w:val="en-US"/>
        </w:rPr>
        <w:t xml:space="preserve"> (10 min, 10,000 g, 4°C)</w:t>
      </w:r>
      <w:ins w:id="132" w:author="Charles Dumolin" w:date="2017-08-27T21:30:00Z">
        <w:r w:rsidR="00EE36EA">
          <w:rPr>
            <w:rFonts w:cs="Times New Roman"/>
            <w:color w:val="000000"/>
            <w:sz w:val="24"/>
            <w:szCs w:val="24"/>
            <w:lang w:val="en-US"/>
          </w:rPr>
          <w:t xml:space="preserve"> and </w:t>
        </w:r>
      </w:ins>
      <w:ins w:id="133" w:author="Charles Dumolin" w:date="2017-08-27T21:34:00Z">
        <w:r w:rsidR="00EE36EA">
          <w:rPr>
            <w:rFonts w:cs="Times New Roman"/>
            <w:color w:val="000000"/>
            <w:sz w:val="24"/>
            <w:szCs w:val="24"/>
            <w:lang w:val="en-US"/>
          </w:rPr>
          <w:t xml:space="preserve">supernatant was used for MALDI-TOF MS analysis. </w:t>
        </w:r>
      </w:ins>
      <w:del w:id="134" w:author="Charles Dumolin" w:date="2017-08-27T21:30:00Z">
        <w:r w:rsidR="003920C5" w:rsidRPr="003920C5" w:rsidDel="00EE36EA">
          <w:rPr>
            <w:rFonts w:cs="Times New Roman"/>
            <w:color w:val="000000"/>
            <w:sz w:val="24"/>
            <w:szCs w:val="24"/>
            <w:lang w:val="en-US"/>
          </w:rPr>
          <w:delText xml:space="preserve">, </w:delText>
        </w:r>
      </w:del>
      <w:del w:id="135" w:author="Charles Dumolin" w:date="2017-08-27T21:35:00Z">
        <w:r w:rsidR="003920C5" w:rsidRPr="003920C5" w:rsidDel="00EE36EA">
          <w:rPr>
            <w:rFonts w:cs="Times New Roman"/>
            <w:color w:val="000000"/>
            <w:sz w:val="24"/>
            <w:szCs w:val="24"/>
            <w:lang w:val="en-US"/>
          </w:rPr>
          <w:delText xml:space="preserve">1 µl of cell extract was spotted in duplicate onto a </w:delText>
        </w:r>
      </w:del>
      <w:del w:id="136" w:author="Charles Dumolin" w:date="2017-08-27T21:31:00Z">
        <w:r w:rsidR="003920C5" w:rsidRPr="003920C5" w:rsidDel="00EE36EA">
          <w:rPr>
            <w:rFonts w:cs="Times New Roman"/>
            <w:color w:val="000000"/>
            <w:sz w:val="24"/>
            <w:szCs w:val="24"/>
            <w:lang w:val="en-US"/>
          </w:rPr>
          <w:delText xml:space="preserve">MALDI-TOF MS steel </w:delText>
        </w:r>
      </w:del>
      <w:del w:id="137" w:author="Charles Dumolin" w:date="2017-08-27T21:35:00Z">
        <w:r w:rsidR="003920C5" w:rsidRPr="003920C5" w:rsidDel="00EE36EA">
          <w:rPr>
            <w:rFonts w:cs="Times New Roman"/>
            <w:color w:val="000000"/>
            <w:sz w:val="24"/>
            <w:szCs w:val="24"/>
            <w:lang w:val="en-US"/>
          </w:rPr>
          <w:delText xml:space="preserve">target plate to obtain two technical replicates. The spots were overlaid with 1 µl matrix solution after drying and analyzed. </w:delText>
        </w:r>
      </w:del>
    </w:p>
    <w:p w:rsidR="003920C5" w:rsidRDefault="003920C5" w:rsidP="003920C5">
      <w:pPr>
        <w:autoSpaceDE w:val="0"/>
        <w:autoSpaceDN w:val="0"/>
        <w:adjustRightInd w:val="0"/>
        <w:spacing w:after="0" w:line="480" w:lineRule="auto"/>
        <w:jc w:val="both"/>
        <w:rPr>
          <w:ins w:id="138" w:author="Charles Dumolin" w:date="2017-08-27T21:35:00Z"/>
          <w:rFonts w:cs="Times New Roman"/>
          <w:color w:val="000000"/>
          <w:sz w:val="24"/>
          <w:szCs w:val="24"/>
          <w:lang w:val="en-US"/>
        </w:rPr>
      </w:pPr>
      <w:r w:rsidRPr="006B5A40">
        <w:rPr>
          <w:rFonts w:cs="Times New Roman"/>
          <w:color w:val="000000"/>
          <w:sz w:val="24"/>
          <w:szCs w:val="24"/>
          <w:highlight w:val="yellow"/>
          <w:lang w:val="en-US"/>
          <w:rPrChange w:id="139" w:author="Charles Dumolin" w:date="2017-08-27T22:41:00Z">
            <w:rPr>
              <w:rFonts w:cs="Times New Roman"/>
              <w:color w:val="000000"/>
              <w:sz w:val="24"/>
              <w:szCs w:val="24"/>
              <w:highlight w:val="yellow"/>
              <w:lang w:val="en-US"/>
            </w:rPr>
          </w:rPrChange>
        </w:rPr>
        <w:t>Maldi-tof MS analysis:</w:t>
      </w:r>
    </w:p>
    <w:p w:rsidR="004F4BDF" w:rsidRPr="00861526" w:rsidDel="004F4BDF" w:rsidRDefault="00EE36EA" w:rsidP="004F4BDF">
      <w:pPr>
        <w:autoSpaceDE w:val="0"/>
        <w:autoSpaceDN w:val="0"/>
        <w:adjustRightInd w:val="0"/>
        <w:spacing w:after="0" w:line="480" w:lineRule="auto"/>
        <w:jc w:val="both"/>
        <w:rPr>
          <w:del w:id="140" w:author="Charles Dumolin" w:date="2017-08-27T21:50:00Z"/>
          <w:rFonts w:cs="Times New Roman"/>
          <w:color w:val="000000"/>
          <w:sz w:val="24"/>
          <w:szCs w:val="24"/>
          <w:lang w:val="en-US"/>
          <w:rPrChange w:id="141" w:author="Charles Dumolin" w:date="2017-08-27T22:24:00Z">
            <w:rPr>
              <w:del w:id="142" w:author="Charles Dumolin" w:date="2017-08-27T21:50:00Z"/>
              <w:rFonts w:cs="Times New Roman"/>
              <w:color w:val="000000"/>
              <w:sz w:val="24"/>
              <w:szCs w:val="24"/>
              <w:lang w:val="en-US"/>
            </w:rPr>
          </w:rPrChange>
        </w:rPr>
        <w:pPrChange w:id="143" w:author="Charles Dumolin" w:date="2017-08-27T21:50:00Z">
          <w:pPr>
            <w:autoSpaceDE w:val="0"/>
            <w:autoSpaceDN w:val="0"/>
            <w:adjustRightInd w:val="0"/>
            <w:spacing w:after="0" w:line="480" w:lineRule="auto"/>
            <w:jc w:val="both"/>
          </w:pPr>
        </w:pPrChange>
      </w:pPr>
      <w:ins w:id="144" w:author="Charles Dumolin" w:date="2017-08-27T21:35:00Z">
        <w:r>
          <w:rPr>
            <w:rFonts w:cs="Times New Roman"/>
            <w:color w:val="000000"/>
            <w:sz w:val="24"/>
            <w:szCs w:val="24"/>
            <w:lang w:val="en-US"/>
          </w:rPr>
          <w:t>Bacteria</w:t>
        </w:r>
        <w:r w:rsidRPr="003920C5">
          <w:rPr>
            <w:rFonts w:cs="Times New Roman"/>
            <w:color w:val="000000"/>
            <w:sz w:val="24"/>
            <w:szCs w:val="24"/>
            <w:lang w:val="en-US"/>
          </w:rPr>
          <w:t>1</w:t>
        </w:r>
      </w:ins>
      <w:ins w:id="145" w:author="Charles Dumolin" w:date="2017-08-27T21:43:00Z">
        <w:r w:rsidR="004F4BDF">
          <w:rPr>
            <w:rFonts w:cs="Times New Roman"/>
            <w:color w:val="000000"/>
            <w:sz w:val="24"/>
            <w:szCs w:val="24"/>
            <w:lang w:val="en-US"/>
          </w:rPr>
          <w:t xml:space="preserve"> cell extracts (1</w:t>
        </w:r>
      </w:ins>
      <w:ins w:id="146" w:author="Charles Dumolin" w:date="2017-08-27T21:35:00Z">
        <w:r w:rsidRPr="003920C5">
          <w:rPr>
            <w:rFonts w:cs="Times New Roman"/>
            <w:color w:val="000000"/>
            <w:sz w:val="24"/>
            <w:szCs w:val="24"/>
            <w:lang w:val="en-US"/>
          </w:rPr>
          <w:t xml:space="preserve"> µl</w:t>
        </w:r>
      </w:ins>
      <w:ins w:id="147" w:author="Charles Dumolin" w:date="2017-08-27T21:43:00Z">
        <w:r w:rsidR="004F4BDF">
          <w:rPr>
            <w:rFonts w:cs="Times New Roman"/>
            <w:color w:val="000000"/>
            <w:sz w:val="24"/>
            <w:szCs w:val="24"/>
            <w:lang w:val="en-US"/>
          </w:rPr>
          <w:t>)</w:t>
        </w:r>
      </w:ins>
      <w:ins w:id="148" w:author="Charles Dumolin" w:date="2017-08-27T21:35:00Z">
        <w:r w:rsidRPr="003920C5">
          <w:rPr>
            <w:rFonts w:cs="Times New Roman"/>
            <w:color w:val="000000"/>
            <w:sz w:val="24"/>
            <w:szCs w:val="24"/>
            <w:lang w:val="en-US"/>
          </w:rPr>
          <w:t xml:space="preserve"> </w:t>
        </w:r>
        <w:r w:rsidR="004F4BDF">
          <w:rPr>
            <w:rFonts w:cs="Times New Roman"/>
            <w:color w:val="000000"/>
            <w:sz w:val="24"/>
            <w:szCs w:val="24"/>
            <w:lang w:val="en-US"/>
          </w:rPr>
          <w:t>were</w:t>
        </w:r>
        <w:r w:rsidRPr="003920C5">
          <w:rPr>
            <w:rFonts w:cs="Times New Roman"/>
            <w:color w:val="000000"/>
            <w:sz w:val="24"/>
            <w:szCs w:val="24"/>
            <w:lang w:val="en-US"/>
          </w:rPr>
          <w:t xml:space="preserve"> spotted in duplicate onto a </w:t>
        </w:r>
        <w:r>
          <w:rPr>
            <w:rFonts w:cs="Times New Roman"/>
            <w:color w:val="000000"/>
            <w:sz w:val="24"/>
            <w:szCs w:val="24"/>
            <w:lang w:val="en-US"/>
          </w:rPr>
          <w:t xml:space="preserve">MBT Biotarget 96 </w:t>
        </w:r>
        <w:r w:rsidRPr="003920C5">
          <w:rPr>
            <w:rFonts w:cs="Times New Roman"/>
            <w:color w:val="000000"/>
            <w:sz w:val="24"/>
            <w:szCs w:val="24"/>
            <w:lang w:val="en-US"/>
          </w:rPr>
          <w:t xml:space="preserve">target plate </w:t>
        </w:r>
        <w:r>
          <w:rPr>
            <w:rFonts w:cs="Times New Roman"/>
            <w:color w:val="000000"/>
            <w:sz w:val="24"/>
            <w:szCs w:val="24"/>
            <w:lang w:val="en-US"/>
          </w:rPr>
          <w:t>(Bruker Daltonics, Germany)</w:t>
        </w:r>
        <w:r w:rsidRPr="003920C5">
          <w:rPr>
            <w:rFonts w:cs="Times New Roman"/>
            <w:color w:val="000000"/>
            <w:sz w:val="24"/>
            <w:szCs w:val="24"/>
            <w:lang w:val="en-US"/>
          </w:rPr>
          <w:t xml:space="preserve">. </w:t>
        </w:r>
      </w:ins>
      <w:ins w:id="149" w:author="Charles Dumolin" w:date="2017-08-27T21:44:00Z">
        <w:r w:rsidR="004F4BDF">
          <w:rPr>
            <w:rFonts w:cs="Times New Roman"/>
            <w:color w:val="000000"/>
            <w:sz w:val="24"/>
            <w:szCs w:val="24"/>
            <w:lang w:val="en-US"/>
          </w:rPr>
          <w:t xml:space="preserve">After drying at room temperature, </w:t>
        </w:r>
      </w:ins>
      <w:ins w:id="150" w:author="Charles Dumolin" w:date="2017-08-27T21:35:00Z">
        <w:r w:rsidRPr="003920C5">
          <w:rPr>
            <w:rFonts w:cs="Times New Roman"/>
            <w:color w:val="000000"/>
            <w:sz w:val="24"/>
            <w:szCs w:val="24"/>
            <w:lang w:val="en-US"/>
          </w:rPr>
          <w:t>spots were overlaid with 1 µl matrix solution</w:t>
        </w:r>
      </w:ins>
      <w:ins w:id="151" w:author="Charles Dumolin" w:date="2017-08-27T21:45:00Z">
        <w:r w:rsidR="004F4BDF" w:rsidRPr="004F4BDF">
          <w:rPr>
            <w:rFonts w:cs="Times New Roman"/>
            <w:color w:val="000000"/>
            <w:sz w:val="24"/>
            <w:szCs w:val="24"/>
            <w:lang w:val="en-US"/>
            <w:rPrChange w:id="152" w:author="Charles Dumolin" w:date="2017-08-27T21:48:00Z">
              <w:rPr>
                <w:rFonts w:ascii="AdvTT5235d5a9" w:hAnsi="AdvTT5235d5a9" w:cs="AdvTT5235d5a9"/>
                <w:sz w:val="16"/>
                <w:szCs w:val="16"/>
                <w:lang w:val="en-US"/>
              </w:rPr>
            </w:rPrChange>
          </w:rPr>
          <w:t xml:space="preserve"> (</w:t>
        </w:r>
      </w:ins>
      <w:ins w:id="153" w:author="Charles Dumolin" w:date="2017-08-27T21:48:00Z">
        <w:r w:rsidR="004F4BDF" w:rsidRPr="004F4BDF">
          <w:rPr>
            <w:rFonts w:cs="Times New Roman"/>
            <w:color w:val="000000"/>
            <w:sz w:val="24"/>
            <w:szCs w:val="24"/>
            <w:lang w:val="en-US"/>
            <w:rPrChange w:id="154" w:author="Charles Dumolin" w:date="2017-08-27T21:48:00Z">
              <w:rPr>
                <w:rFonts w:ascii="AdvTT5235d5a9" w:hAnsi="AdvTT5235d5a9" w:cs="AdvTT5235d5a9"/>
                <w:sz w:val="16"/>
                <w:szCs w:val="16"/>
                <w:lang w:val="en-US"/>
              </w:rPr>
            </w:rPrChange>
          </w:rPr>
          <w:t>5 mM</w:t>
        </w:r>
      </w:ins>
      <w:ins w:id="155" w:author="Charles Dumolin" w:date="2017-08-27T21:45:00Z">
        <w:r w:rsidR="004F4BDF" w:rsidRPr="004F4BDF">
          <w:rPr>
            <w:rFonts w:cs="Times New Roman"/>
            <w:color w:val="000000"/>
            <w:sz w:val="24"/>
            <w:szCs w:val="24"/>
            <w:lang w:val="en-US"/>
            <w:rPrChange w:id="156" w:author="Charles Dumolin" w:date="2017-08-27T21:48:00Z">
              <w:rPr>
                <w:rFonts w:ascii="AdvTT5235d5a9" w:hAnsi="AdvTT5235d5a9" w:cs="AdvTT5235d5a9"/>
                <w:sz w:val="16"/>
                <w:szCs w:val="16"/>
                <w:lang w:val="en-US"/>
              </w:rPr>
            </w:rPrChange>
          </w:rPr>
          <w:t xml:space="preserve"> </w:t>
        </w:r>
        <w:r w:rsidR="004F4BDF" w:rsidRPr="004F4BDF">
          <w:rPr>
            <w:rFonts w:cs="Times New Roman"/>
            <w:color w:val="000000"/>
            <w:sz w:val="24"/>
            <w:szCs w:val="24"/>
            <w:lang w:val="en-US"/>
            <w:rPrChange w:id="157" w:author="Charles Dumolin" w:date="2017-08-27T21:48:00Z">
              <w:rPr>
                <w:rFonts w:ascii="AdvTT5235d5a9+03" w:hAnsi="AdvTT5235d5a9+03" w:cs="AdvTT5235d5a9+03"/>
                <w:sz w:val="16"/>
                <w:szCs w:val="16"/>
                <w:lang w:val="en-US"/>
              </w:rPr>
            </w:rPrChange>
          </w:rPr>
          <w:t>α</w:t>
        </w:r>
        <w:r w:rsidR="004F4BDF" w:rsidRPr="004F4BDF">
          <w:rPr>
            <w:rFonts w:cs="Times New Roman"/>
            <w:color w:val="000000"/>
            <w:sz w:val="24"/>
            <w:szCs w:val="24"/>
            <w:lang w:val="en-US"/>
            <w:rPrChange w:id="158" w:author="Charles Dumolin" w:date="2017-08-27T21:48:00Z">
              <w:rPr>
                <w:rFonts w:ascii="AdvTT5235d5a9" w:hAnsi="AdvTT5235d5a9" w:cs="AdvTT5235d5a9"/>
                <w:sz w:val="16"/>
                <w:szCs w:val="16"/>
                <w:lang w:val="en-US"/>
              </w:rPr>
            </w:rPrChange>
          </w:rPr>
          <w:t>-cyano-4-hydroxycinnamic</w:t>
        </w:r>
      </w:ins>
      <w:ins w:id="159" w:author="Charles Dumolin" w:date="2017-08-27T21:48:00Z">
        <w:r w:rsidR="004F4BDF">
          <w:rPr>
            <w:rFonts w:cs="Times New Roman"/>
            <w:color w:val="000000"/>
            <w:sz w:val="24"/>
            <w:szCs w:val="24"/>
            <w:lang w:val="en-US"/>
          </w:rPr>
          <w:t xml:space="preserve"> </w:t>
        </w:r>
      </w:ins>
      <w:ins w:id="160" w:author="Charles Dumolin" w:date="2017-08-27T21:45:00Z">
        <w:r w:rsidR="004F4BDF" w:rsidRPr="004F4BDF">
          <w:rPr>
            <w:rFonts w:cs="Times New Roman"/>
            <w:color w:val="000000"/>
            <w:sz w:val="24"/>
            <w:szCs w:val="24"/>
            <w:lang w:val="en-US"/>
            <w:rPrChange w:id="161" w:author="Charles Dumolin" w:date="2017-08-27T21:48:00Z">
              <w:rPr>
                <w:rFonts w:ascii="AdvTT5235d5a9" w:hAnsi="AdvTT5235d5a9" w:cs="AdvTT5235d5a9"/>
                <w:sz w:val="16"/>
                <w:szCs w:val="16"/>
                <w:lang w:val="en-US"/>
              </w:rPr>
            </w:rPrChange>
          </w:rPr>
          <w:t>acid (</w:t>
        </w:r>
        <w:r w:rsidR="004F4BDF" w:rsidRPr="004F4BDF">
          <w:rPr>
            <w:rFonts w:cs="Times New Roman"/>
            <w:color w:val="000000"/>
            <w:sz w:val="24"/>
            <w:szCs w:val="24"/>
            <w:lang w:val="en-US"/>
            <w:rPrChange w:id="162" w:author="Charles Dumolin" w:date="2017-08-27T21:48:00Z">
              <w:rPr>
                <w:rFonts w:ascii="AdvTT5235d5a9+03" w:hAnsi="AdvTT5235d5a9+03" w:cs="AdvTT5235d5a9+03"/>
                <w:sz w:val="16"/>
                <w:szCs w:val="16"/>
                <w:lang w:val="en-US"/>
              </w:rPr>
            </w:rPrChange>
          </w:rPr>
          <w:t>α</w:t>
        </w:r>
        <w:r w:rsidR="004F4BDF" w:rsidRPr="004F4BDF">
          <w:rPr>
            <w:rFonts w:cs="Times New Roman"/>
            <w:color w:val="000000"/>
            <w:sz w:val="24"/>
            <w:szCs w:val="24"/>
            <w:lang w:val="en-US"/>
            <w:rPrChange w:id="163" w:author="Charles Dumolin" w:date="2017-08-27T21:48:00Z">
              <w:rPr>
                <w:rFonts w:ascii="AdvTT5235d5a9" w:hAnsi="AdvTT5235d5a9" w:cs="AdvTT5235d5a9"/>
                <w:sz w:val="16"/>
                <w:szCs w:val="16"/>
                <w:lang w:val="en-US"/>
              </w:rPr>
            </w:rPrChange>
          </w:rPr>
          <w:t>-CHCA) in 50:48:2 acetonitrile:water:tri</w:t>
        </w:r>
        <w:r w:rsidR="004F4BDF" w:rsidRPr="004F4BDF">
          <w:rPr>
            <w:rFonts w:cs="Times New Roman"/>
            <w:color w:val="000000"/>
            <w:sz w:val="24"/>
            <w:szCs w:val="24"/>
            <w:lang w:val="en-US"/>
            <w:rPrChange w:id="164" w:author="Charles Dumolin" w:date="2017-08-27T21:48:00Z">
              <w:rPr>
                <w:rFonts w:ascii="AdvTT5235d5a9+fb" w:hAnsi="AdvTT5235d5a9+fb" w:cs="AdvTT5235d5a9+fb"/>
                <w:sz w:val="16"/>
                <w:szCs w:val="16"/>
                <w:lang w:val="en-US"/>
              </w:rPr>
            </w:rPrChange>
          </w:rPr>
          <w:t>fl</w:t>
        </w:r>
        <w:r w:rsidR="004F4BDF" w:rsidRPr="004F4BDF">
          <w:rPr>
            <w:rFonts w:cs="Times New Roman"/>
            <w:color w:val="000000"/>
            <w:sz w:val="24"/>
            <w:szCs w:val="24"/>
            <w:lang w:val="en-US"/>
            <w:rPrChange w:id="165" w:author="Charles Dumolin" w:date="2017-08-27T21:48:00Z">
              <w:rPr>
                <w:rFonts w:ascii="AdvTT5235d5a9" w:hAnsi="AdvTT5235d5a9" w:cs="AdvTT5235d5a9"/>
                <w:sz w:val="16"/>
                <w:szCs w:val="16"/>
                <w:lang w:val="en-US"/>
              </w:rPr>
            </w:rPrChange>
          </w:rPr>
          <w:t>uoroacetic acidsolution</w:t>
        </w:r>
      </w:ins>
      <w:ins w:id="166" w:author="Charles Dumolin" w:date="2017-08-27T21:49:00Z">
        <w:r w:rsidR="004F4BDF">
          <w:rPr>
            <w:rFonts w:cs="Times New Roman"/>
            <w:color w:val="000000"/>
            <w:sz w:val="24"/>
            <w:szCs w:val="24"/>
            <w:lang w:val="en-US"/>
          </w:rPr>
          <w:t>)</w:t>
        </w:r>
      </w:ins>
      <w:ins w:id="167" w:author="Charles Dumolin" w:date="2017-08-27T22:24:00Z">
        <w:r w:rsidR="00861526">
          <w:rPr>
            <w:rFonts w:cs="Times New Roman"/>
            <w:color w:val="000000"/>
            <w:sz w:val="24"/>
            <w:szCs w:val="24"/>
            <w:lang w:val="en-US"/>
          </w:rPr>
          <w:t>.</w:t>
        </w:r>
      </w:ins>
      <w:ins w:id="168" w:author="Charles Dumolin" w:date="2017-08-27T21:35:00Z">
        <w:r w:rsidRPr="003920C5">
          <w:rPr>
            <w:rFonts w:cs="Times New Roman"/>
            <w:color w:val="000000"/>
            <w:sz w:val="24"/>
            <w:szCs w:val="24"/>
            <w:lang w:val="en-US"/>
          </w:rPr>
          <w:t xml:space="preserve"> </w:t>
        </w:r>
      </w:ins>
      <w:ins w:id="169" w:author="Charles Dumolin" w:date="2017-08-27T22:22:00Z">
        <w:r w:rsidR="007A4D1D">
          <w:rPr>
            <w:rFonts w:cs="Times New Roman"/>
            <w:color w:val="000000"/>
            <w:sz w:val="24"/>
            <w:szCs w:val="24"/>
            <w:lang w:val="en-US"/>
          </w:rPr>
          <w:t>Mass spectra were generated with a Microflex Biotyper</w:t>
        </w:r>
        <w:r w:rsidR="007A4D1D">
          <w:rPr>
            <w:rFonts w:cs="Times New Roman"/>
            <w:color w:val="000000"/>
            <w:sz w:val="24"/>
            <w:szCs w:val="24"/>
            <w:vertAlign w:val="superscript"/>
            <w:lang w:val="en-US"/>
          </w:rPr>
          <w:t>TM</w:t>
        </w:r>
      </w:ins>
    </w:p>
    <w:p w:rsidR="006A394B" w:rsidRDefault="00397ECA" w:rsidP="004F4BDF">
      <w:pPr>
        <w:autoSpaceDE w:val="0"/>
        <w:autoSpaceDN w:val="0"/>
        <w:adjustRightInd w:val="0"/>
        <w:spacing w:after="0" w:line="480" w:lineRule="auto"/>
        <w:jc w:val="both"/>
        <w:rPr>
          <w:ins w:id="170" w:author="Charles Dumolin" w:date="2017-08-27T22:52:00Z"/>
          <w:rFonts w:cs="Times New Roman"/>
          <w:color w:val="000000"/>
          <w:sz w:val="24"/>
          <w:szCs w:val="24"/>
          <w:lang w:val="en-US"/>
        </w:rPr>
        <w:pPrChange w:id="171" w:author="Charles Dumolin" w:date="2017-08-27T21:49:00Z">
          <w:pPr>
            <w:autoSpaceDE w:val="0"/>
            <w:autoSpaceDN w:val="0"/>
            <w:adjustRightInd w:val="0"/>
            <w:spacing w:after="0" w:line="480" w:lineRule="auto"/>
            <w:jc w:val="both"/>
          </w:pPr>
        </w:pPrChange>
      </w:pPr>
      <w:del w:id="172" w:author="Charles Dumolin" w:date="2017-08-27T22:23:00Z">
        <w:r w:rsidRPr="00DA5206" w:rsidDel="007A4D1D">
          <w:rPr>
            <w:rFonts w:cs="Times New Roman"/>
            <w:color w:val="000000"/>
            <w:sz w:val="24"/>
            <w:szCs w:val="24"/>
            <w:lang w:val="en-US"/>
          </w:rPr>
          <w:delText>MALDI-TOF MS</w:delText>
        </w:r>
      </w:del>
      <w:r w:rsidRPr="003920C5">
        <w:rPr>
          <w:rFonts w:cs="Times New Roman"/>
          <w:color w:val="000000"/>
          <w:sz w:val="24"/>
          <w:szCs w:val="24"/>
          <w:lang w:val="en-US"/>
        </w:rPr>
        <w:t xml:space="preserve"> </w:t>
      </w:r>
      <w:r w:rsidR="003920C5" w:rsidRPr="003920C5">
        <w:rPr>
          <w:rFonts w:cs="Times New Roman"/>
          <w:color w:val="000000"/>
          <w:sz w:val="24"/>
          <w:szCs w:val="24"/>
          <w:lang w:val="en-US"/>
        </w:rPr>
        <w:t>(</w:t>
      </w:r>
      <w:del w:id="173" w:author="Charles Dumolin" w:date="2017-08-27T22:23:00Z">
        <w:r w:rsidR="003920C5" w:rsidRPr="003920C5" w:rsidDel="007A4D1D">
          <w:rPr>
            <w:rFonts w:cs="Times New Roman"/>
            <w:color w:val="000000"/>
            <w:sz w:val="24"/>
            <w:szCs w:val="24"/>
            <w:lang w:val="en-US"/>
          </w:rPr>
          <w:delText xml:space="preserve">Bruker Autoflex, </w:delText>
        </w:r>
      </w:del>
      <w:r w:rsidR="003920C5" w:rsidRPr="003920C5">
        <w:rPr>
          <w:rFonts w:cs="Times New Roman"/>
          <w:color w:val="000000"/>
          <w:sz w:val="24"/>
          <w:szCs w:val="24"/>
          <w:lang w:val="en-US"/>
        </w:rPr>
        <w:t xml:space="preserve">Bruker Daltonics, </w:t>
      </w:r>
      <w:del w:id="174" w:author="Charles Dumolin" w:date="2017-08-27T22:29:00Z">
        <w:r w:rsidR="003920C5" w:rsidRPr="003920C5" w:rsidDel="00861526">
          <w:rPr>
            <w:rFonts w:cs="Times New Roman"/>
            <w:color w:val="000000"/>
            <w:sz w:val="24"/>
            <w:szCs w:val="24"/>
            <w:lang w:val="en-US"/>
          </w:rPr>
          <w:delText xml:space="preserve">Bremen, </w:delText>
        </w:r>
      </w:del>
      <w:r w:rsidR="003920C5" w:rsidRPr="003920C5">
        <w:rPr>
          <w:rFonts w:cs="Times New Roman"/>
          <w:color w:val="000000"/>
          <w:sz w:val="24"/>
          <w:szCs w:val="24"/>
          <w:lang w:val="en-US"/>
        </w:rPr>
        <w:t xml:space="preserve">Germany) </w:t>
      </w:r>
      <w:ins w:id="175" w:author="Charles Dumolin" w:date="2017-08-27T22:23:00Z">
        <w:r w:rsidR="007A4D1D">
          <w:rPr>
            <w:rFonts w:cs="Times New Roman"/>
            <w:color w:val="000000"/>
            <w:sz w:val="24"/>
            <w:szCs w:val="24"/>
            <w:lang w:val="en-US"/>
          </w:rPr>
          <w:t>using manufacturer’</w:t>
        </w:r>
        <w:r w:rsidR="00861526">
          <w:rPr>
            <w:rFonts w:cs="Times New Roman"/>
            <w:color w:val="000000"/>
            <w:sz w:val="24"/>
            <w:szCs w:val="24"/>
            <w:lang w:val="en-US"/>
          </w:rPr>
          <w:t>s stand</w:t>
        </w:r>
      </w:ins>
      <w:ins w:id="176" w:author="Charles Dumolin" w:date="2017-08-27T23:49:00Z">
        <w:r w:rsidR="00913FED">
          <w:rPr>
            <w:rFonts w:cs="Times New Roman"/>
            <w:color w:val="000000"/>
            <w:sz w:val="24"/>
            <w:szCs w:val="24"/>
            <w:lang w:val="en-US"/>
          </w:rPr>
          <w:t>ard</w:t>
        </w:r>
      </w:ins>
      <w:ins w:id="177" w:author="Charles Dumolin" w:date="2017-08-27T22:23:00Z">
        <w:r w:rsidR="00861526">
          <w:rPr>
            <w:rFonts w:cs="Times New Roman"/>
            <w:color w:val="000000"/>
            <w:sz w:val="24"/>
            <w:szCs w:val="24"/>
            <w:lang w:val="en-US"/>
          </w:rPr>
          <w:t xml:space="preserve"> </w:t>
        </w:r>
      </w:ins>
      <w:ins w:id="178" w:author="Charles Dumolin" w:date="2017-08-27T22:31:00Z">
        <w:r w:rsidR="00861526">
          <w:rPr>
            <w:rFonts w:cs="Times New Roman"/>
            <w:color w:val="000000"/>
            <w:sz w:val="24"/>
            <w:szCs w:val="24"/>
            <w:lang w:val="en-US"/>
          </w:rPr>
          <w:t>setting</w:t>
        </w:r>
      </w:ins>
      <w:ins w:id="179" w:author="Charles Dumolin" w:date="2017-08-27T23:50:00Z">
        <w:r w:rsidR="00913FED">
          <w:rPr>
            <w:rFonts w:cs="Times New Roman"/>
            <w:color w:val="000000"/>
            <w:sz w:val="24"/>
            <w:szCs w:val="24"/>
            <w:lang w:val="en-US"/>
          </w:rPr>
          <w:t>.</w:t>
        </w:r>
      </w:ins>
      <w:ins w:id="180" w:author="Charles Dumolin" w:date="2017-08-27T22:26:00Z">
        <w:r w:rsidR="00861526">
          <w:rPr>
            <w:rFonts w:cs="Times New Roman"/>
            <w:color w:val="000000"/>
            <w:sz w:val="24"/>
            <w:szCs w:val="24"/>
            <w:lang w:val="en-US"/>
          </w:rPr>
          <w:t xml:space="preserve"> </w:t>
        </w:r>
      </w:ins>
      <w:del w:id="181" w:author="Charles Dumolin" w:date="2017-08-27T22:26:00Z">
        <w:r w:rsidR="003920C5" w:rsidRPr="003920C5" w:rsidDel="00861526">
          <w:rPr>
            <w:rFonts w:cs="Times New Roman"/>
            <w:color w:val="000000"/>
            <w:sz w:val="24"/>
            <w:szCs w:val="24"/>
            <w:lang w:val="en-US"/>
          </w:rPr>
          <w:delText>was applied for rapid screening and dereplication of bacterial isolates after preparation step.</w:delText>
        </w:r>
      </w:del>
      <w:del w:id="182" w:author="Charles Dumolin" w:date="2017-08-27T22:24:00Z">
        <w:r w:rsidR="003920C5" w:rsidRPr="003920C5" w:rsidDel="00861526">
          <w:rPr>
            <w:rFonts w:cs="Times New Roman"/>
            <w:color w:val="000000"/>
            <w:sz w:val="24"/>
            <w:szCs w:val="24"/>
            <w:lang w:val="en-US"/>
          </w:rPr>
          <w:delText xml:space="preserve"> </w:delText>
        </w:r>
      </w:del>
      <w:ins w:id="183" w:author="Charles Dumolin" w:date="2017-08-27T22:28:00Z">
        <w:r w:rsidR="00861526" w:rsidRPr="00861526">
          <w:rPr>
            <w:rFonts w:cs="Times New Roman"/>
            <w:color w:val="000000"/>
            <w:sz w:val="24"/>
            <w:szCs w:val="24"/>
            <w:lang w:val="en-US"/>
            <w:rPrChange w:id="184" w:author="Charles Dumolin" w:date="2017-08-27T22:31:00Z">
              <w:rPr/>
            </w:rPrChange>
          </w:rPr>
          <w:t xml:space="preserve">Each series of measurements was preceded by calibration with a bacterial test standard </w:t>
        </w:r>
        <w:r w:rsidR="00861526" w:rsidRPr="00861526">
          <w:rPr>
            <w:rFonts w:cs="Times New Roman"/>
            <w:color w:val="000000"/>
            <w:sz w:val="24"/>
            <w:szCs w:val="24"/>
            <w:lang w:val="en-US"/>
            <w:rPrChange w:id="185" w:author="Charles Dumolin" w:date="2017-08-27T22:31:00Z">
              <w:rPr>
                <w:lang w:val="en-US"/>
              </w:rPr>
            </w:rPrChange>
          </w:rPr>
          <w:t>(BTS 155 255343; Bruker Daltonics</w:t>
        </w:r>
        <w:r w:rsidR="00861526" w:rsidRPr="00861526">
          <w:rPr>
            <w:rFonts w:cs="Times New Roman"/>
            <w:color w:val="000000"/>
            <w:sz w:val="24"/>
            <w:szCs w:val="24"/>
            <w:lang w:val="en-US"/>
            <w:rPrChange w:id="186" w:author="Charles Dumolin" w:date="2017-08-27T22:31:00Z">
              <w:rPr/>
            </w:rPrChange>
          </w:rPr>
          <w:t>), to calibrate the instrument and validate the run.</w:t>
        </w:r>
      </w:ins>
      <w:ins w:id="187" w:author="Charles Dumolin" w:date="2017-08-27T22:31:00Z">
        <w:r w:rsidR="00861526">
          <w:rPr>
            <w:rFonts w:cs="Times New Roman"/>
            <w:color w:val="000000"/>
            <w:sz w:val="24"/>
            <w:szCs w:val="24"/>
            <w:lang w:val="en-US"/>
          </w:rPr>
          <w:t xml:space="preserve"> </w:t>
        </w:r>
      </w:ins>
      <w:ins w:id="188" w:author="Charles Dumolin" w:date="2017-08-27T22:37:00Z">
        <w:r w:rsidR="006B5A40">
          <w:rPr>
            <w:rFonts w:cs="Times New Roman"/>
            <w:color w:val="000000"/>
            <w:sz w:val="24"/>
            <w:szCs w:val="24"/>
            <w:lang w:val="en-US"/>
          </w:rPr>
          <w:t xml:space="preserve">Mass spectra were exported </w:t>
        </w:r>
      </w:ins>
      <w:ins w:id="189" w:author="Charles Dumolin" w:date="2017-08-27T23:50:00Z">
        <w:r w:rsidR="00913FED">
          <w:rPr>
            <w:rFonts w:cs="Times New Roman"/>
            <w:color w:val="000000"/>
            <w:sz w:val="24"/>
            <w:szCs w:val="24"/>
            <w:lang w:val="en-US"/>
          </w:rPr>
          <w:t>and further analyzed</w:t>
        </w:r>
      </w:ins>
      <w:ins w:id="190" w:author="Charles Dumolin" w:date="2017-08-27T22:37:00Z">
        <w:r w:rsidR="006B5A40">
          <w:rPr>
            <w:rFonts w:cs="Times New Roman"/>
            <w:color w:val="000000"/>
            <w:sz w:val="24"/>
            <w:szCs w:val="24"/>
            <w:lang w:val="en-US"/>
          </w:rPr>
          <w:t xml:space="preserve"> by curve-based analysis using the BioNumerics 7.2</w:t>
        </w:r>
      </w:ins>
      <w:ins w:id="191" w:author="Charles Dumolin" w:date="2017-08-27T22:38:00Z">
        <w:r w:rsidR="006B5A40">
          <w:rPr>
            <w:rFonts w:cs="Times New Roman"/>
            <w:color w:val="000000"/>
            <w:sz w:val="24"/>
            <w:szCs w:val="24"/>
            <w:lang w:val="en-US"/>
          </w:rPr>
          <w:t>.6 software (Applied Maths, Belgium).</w:t>
        </w:r>
      </w:ins>
      <w:ins w:id="192" w:author="Charles Dumolin" w:date="2017-08-27T22:52:00Z">
        <w:r w:rsidR="006A394B" w:rsidRPr="006A394B">
          <w:rPr>
            <w:lang w:val="en-US"/>
            <w:rPrChange w:id="193" w:author="Charles Dumolin" w:date="2017-08-27T22:52:00Z">
              <w:rPr/>
            </w:rPrChange>
          </w:rPr>
          <w:t xml:space="preserve"> </w:t>
        </w:r>
        <w:r w:rsidR="006A394B" w:rsidRPr="006A394B">
          <w:rPr>
            <w:rFonts w:cs="Times New Roman"/>
            <w:color w:val="000000"/>
            <w:sz w:val="24"/>
            <w:szCs w:val="24"/>
            <w:lang w:val="en-US"/>
          </w:rPr>
          <w:t>The similarity between the spectra</w:t>
        </w:r>
        <w:r w:rsidR="006A394B">
          <w:rPr>
            <w:rFonts w:cs="Times New Roman"/>
            <w:color w:val="000000"/>
            <w:sz w:val="24"/>
            <w:szCs w:val="24"/>
            <w:lang w:val="en-US"/>
          </w:rPr>
          <w:t xml:space="preserve"> </w:t>
        </w:r>
        <w:r w:rsidR="006A394B" w:rsidRPr="006A394B">
          <w:rPr>
            <w:rFonts w:cs="Times New Roman"/>
            <w:color w:val="000000"/>
            <w:sz w:val="24"/>
            <w:szCs w:val="24"/>
            <w:lang w:val="en-US"/>
          </w:rPr>
          <w:t>was expressed using Pearson's product moment correlation coefficient</w:t>
        </w:r>
        <w:r w:rsidR="006A394B">
          <w:rPr>
            <w:rFonts w:cs="Times New Roman"/>
            <w:color w:val="000000"/>
            <w:sz w:val="24"/>
            <w:szCs w:val="24"/>
            <w:lang w:val="en-US"/>
          </w:rPr>
          <w:t xml:space="preserve"> </w:t>
        </w:r>
        <w:r w:rsidR="006A394B" w:rsidRPr="006A394B">
          <w:rPr>
            <w:rFonts w:cs="Times New Roman"/>
            <w:color w:val="000000"/>
            <w:sz w:val="24"/>
            <w:szCs w:val="24"/>
            <w:lang w:val="en-US"/>
          </w:rPr>
          <w:t>and the spectra were clustered using the UPGMA clustering</w:t>
        </w:r>
        <w:r w:rsidR="006A394B">
          <w:rPr>
            <w:rFonts w:cs="Times New Roman"/>
            <w:color w:val="000000"/>
            <w:sz w:val="24"/>
            <w:szCs w:val="24"/>
            <w:lang w:val="en-US"/>
          </w:rPr>
          <w:t xml:space="preserve"> </w:t>
        </w:r>
        <w:r w:rsidR="006A394B" w:rsidRPr="006A394B">
          <w:rPr>
            <w:rFonts w:cs="Times New Roman"/>
            <w:color w:val="000000"/>
            <w:sz w:val="24"/>
            <w:szCs w:val="24"/>
            <w:lang w:val="en-US"/>
          </w:rPr>
          <w:t>algorithm</w:t>
        </w:r>
        <w:r w:rsidR="006A394B">
          <w:rPr>
            <w:rFonts w:cs="Times New Roman"/>
            <w:color w:val="000000"/>
            <w:sz w:val="24"/>
            <w:szCs w:val="24"/>
            <w:lang w:val="en-US"/>
          </w:rPr>
          <w:t>.</w:t>
        </w:r>
      </w:ins>
    </w:p>
    <w:p w:rsidR="00861526" w:rsidDel="006B5A40" w:rsidRDefault="006B5A40" w:rsidP="003920C5">
      <w:pPr>
        <w:autoSpaceDE w:val="0"/>
        <w:autoSpaceDN w:val="0"/>
        <w:adjustRightInd w:val="0"/>
        <w:spacing w:after="0" w:line="480" w:lineRule="auto"/>
        <w:jc w:val="both"/>
        <w:rPr>
          <w:del w:id="194" w:author="Charles Dumolin" w:date="2017-08-27T22:42:00Z"/>
          <w:rFonts w:cs="Times New Roman"/>
          <w:sz w:val="24"/>
          <w:szCs w:val="24"/>
          <w:lang w:val="en-US"/>
        </w:rPr>
      </w:pPr>
      <w:ins w:id="195" w:author="Charles Dumolin" w:date="2017-08-27T22:41:00Z">
        <w:r w:rsidRPr="006B5A40">
          <w:rPr>
            <w:rFonts w:cs="Times New Roman"/>
            <w:color w:val="000000"/>
            <w:sz w:val="24"/>
            <w:szCs w:val="24"/>
            <w:highlight w:val="yellow"/>
            <w:lang w:val="en-US"/>
            <w:rPrChange w:id="196" w:author="Charles Dumolin" w:date="2017-08-27T22:41:00Z">
              <w:rPr>
                <w:rFonts w:cs="Times New Roman"/>
                <w:color w:val="000000"/>
                <w:sz w:val="24"/>
                <w:szCs w:val="24"/>
                <w:lang w:val="en-US"/>
              </w:rPr>
            </w:rPrChange>
          </w:rPr>
          <w:t>Identification of isolates:</w:t>
        </w:r>
      </w:ins>
    </w:p>
    <w:p w:rsidR="006B5A40" w:rsidRDefault="006B5A40" w:rsidP="004F4BDF">
      <w:pPr>
        <w:autoSpaceDE w:val="0"/>
        <w:autoSpaceDN w:val="0"/>
        <w:adjustRightInd w:val="0"/>
        <w:spacing w:after="0" w:line="480" w:lineRule="auto"/>
        <w:jc w:val="both"/>
        <w:rPr>
          <w:ins w:id="197" w:author="Charles Dumolin" w:date="2017-08-27T22:42:00Z"/>
          <w:rFonts w:cs="Times New Roman"/>
          <w:sz w:val="24"/>
          <w:szCs w:val="24"/>
          <w:lang w:val="en-US"/>
        </w:rPr>
        <w:pPrChange w:id="198" w:author="Charles Dumolin" w:date="2017-08-27T21:49:00Z">
          <w:pPr>
            <w:autoSpaceDE w:val="0"/>
            <w:autoSpaceDN w:val="0"/>
            <w:adjustRightInd w:val="0"/>
            <w:spacing w:after="0" w:line="480" w:lineRule="auto"/>
            <w:jc w:val="both"/>
          </w:pPr>
        </w:pPrChange>
      </w:pPr>
    </w:p>
    <w:p w:rsidR="003920C5" w:rsidRPr="00481E3A" w:rsidRDefault="006B5A40" w:rsidP="003920C5">
      <w:pPr>
        <w:autoSpaceDE w:val="0"/>
        <w:autoSpaceDN w:val="0"/>
        <w:adjustRightInd w:val="0"/>
        <w:spacing w:after="0" w:line="480" w:lineRule="auto"/>
        <w:jc w:val="both"/>
        <w:rPr>
          <w:rFonts w:cs="Times New Roman"/>
          <w:color w:val="000000"/>
          <w:sz w:val="24"/>
          <w:szCs w:val="24"/>
          <w:lang w:val="en-US"/>
        </w:rPr>
      </w:pPr>
      <w:ins w:id="199" w:author="Charles Dumolin" w:date="2017-08-27T22:42:00Z">
        <w:r>
          <w:rPr>
            <w:rFonts w:cs="Times New Roman"/>
            <w:sz w:val="24"/>
            <w:szCs w:val="24"/>
            <w:lang w:val="en-US"/>
          </w:rPr>
          <w:t xml:space="preserve">Of </w:t>
        </w:r>
      </w:ins>
      <w:ins w:id="200" w:author="Charles Dumolin" w:date="2017-08-27T22:53:00Z">
        <w:r w:rsidR="006A394B">
          <w:rPr>
            <w:rFonts w:cs="Times New Roman"/>
            <w:sz w:val="24"/>
            <w:szCs w:val="24"/>
            <w:lang w:val="en-US"/>
          </w:rPr>
          <w:t>each</w:t>
        </w:r>
      </w:ins>
      <w:ins w:id="201" w:author="Charles Dumolin" w:date="2017-08-27T23:37:00Z">
        <w:r w:rsidR="00DC5729">
          <w:rPr>
            <w:rFonts w:cs="Times New Roman"/>
            <w:sz w:val="24"/>
            <w:szCs w:val="24"/>
            <w:lang w:val="en-US"/>
          </w:rPr>
          <w:t xml:space="preserve"> </w:t>
        </w:r>
      </w:ins>
      <w:ins w:id="202" w:author="Charles Dumolin" w:date="2017-08-27T22:42:00Z">
        <w:r>
          <w:rPr>
            <w:rFonts w:cs="Times New Roman"/>
            <w:sz w:val="24"/>
            <w:szCs w:val="24"/>
            <w:lang w:val="en-US"/>
          </w:rPr>
          <w:t>MALDI-TOF MS profile cluster representatives were selected for tentative identification by 16s rRNA gene sequence analysis</w:t>
        </w:r>
      </w:ins>
      <w:ins w:id="203" w:author="Charles Dumolin" w:date="2017-08-27T23:37:00Z">
        <w:r w:rsidR="00415987">
          <w:rPr>
            <w:rFonts w:cs="Times New Roman"/>
            <w:sz w:val="24"/>
            <w:szCs w:val="24"/>
            <w:lang w:val="en-US"/>
          </w:rPr>
          <w:t xml:space="preserve"> and identified </w:t>
        </w:r>
      </w:ins>
      <w:ins w:id="204" w:author="Charles Dumolin" w:date="2017-08-27T23:43:00Z">
        <w:r w:rsidR="00415987">
          <w:rPr>
            <w:rFonts w:cs="Times New Roman"/>
            <w:sz w:val="24"/>
            <w:szCs w:val="24"/>
            <w:lang w:val="en-US"/>
          </w:rPr>
          <w:t>using the EZ taxon database</w:t>
        </w:r>
      </w:ins>
      <w:ins w:id="205" w:author="Charles Dumolin" w:date="2017-08-27T23:44:00Z">
        <w:r w:rsidR="00415987">
          <w:rPr>
            <w:rFonts w:cs="Times New Roman"/>
            <w:sz w:val="24"/>
            <w:szCs w:val="24"/>
            <w:lang w:val="en-US"/>
          </w:rPr>
          <w:t xml:space="preserve">. Isolates identified as </w:t>
        </w:r>
      </w:ins>
      <w:ins w:id="206" w:author="Charles Dumolin" w:date="2017-08-27T23:45:00Z">
        <w:r w:rsidR="00415987">
          <w:rPr>
            <w:rFonts w:cs="Times New Roman"/>
            <w:i/>
            <w:sz w:val="24"/>
            <w:szCs w:val="24"/>
            <w:lang w:val="en-US"/>
          </w:rPr>
          <w:t xml:space="preserve">Achromobacter sp. </w:t>
        </w:r>
        <w:r w:rsidR="00415987">
          <w:rPr>
            <w:rFonts w:cs="Times New Roman"/>
            <w:sz w:val="24"/>
            <w:szCs w:val="24"/>
            <w:lang w:val="en-US"/>
          </w:rPr>
          <w:t>were more accurately i</w:t>
        </w:r>
      </w:ins>
      <w:ins w:id="207" w:author="Charles Dumolin" w:date="2017-08-27T23:46:00Z">
        <w:r w:rsidR="00415987">
          <w:rPr>
            <w:rFonts w:cs="Times New Roman"/>
            <w:sz w:val="24"/>
            <w:szCs w:val="24"/>
            <w:lang w:val="en-US"/>
          </w:rPr>
          <w:t>n</w:t>
        </w:r>
      </w:ins>
      <w:ins w:id="208" w:author="Charles Dumolin" w:date="2017-08-27T23:45:00Z">
        <w:r w:rsidR="00415987">
          <w:rPr>
            <w:rFonts w:cs="Times New Roman"/>
            <w:sz w:val="24"/>
            <w:szCs w:val="24"/>
            <w:lang w:val="en-US"/>
          </w:rPr>
          <w:t>denti</w:t>
        </w:r>
      </w:ins>
      <w:ins w:id="209" w:author="Charles Dumolin" w:date="2017-08-27T23:46:00Z">
        <w:r w:rsidR="00415987">
          <w:rPr>
            <w:rFonts w:cs="Times New Roman"/>
            <w:sz w:val="24"/>
            <w:szCs w:val="24"/>
            <w:lang w:val="en-US"/>
          </w:rPr>
          <w:t xml:space="preserve">fied to the species level through </w:t>
        </w:r>
      </w:ins>
      <w:ins w:id="210" w:author="Charles Dumolin" w:date="2017-08-27T23:45:00Z">
        <w:r w:rsidR="00415987">
          <w:rPr>
            <w:rFonts w:cs="Times New Roman"/>
            <w:sz w:val="24"/>
            <w:szCs w:val="24"/>
            <w:lang w:val="en-US"/>
          </w:rPr>
          <w:t xml:space="preserve"> </w:t>
        </w:r>
      </w:ins>
      <w:del w:id="211" w:author="Charles Dumolin" w:date="2017-08-27T23:47:00Z">
        <w:r w:rsidR="00481E3A" w:rsidDel="00415987">
          <w:rPr>
            <w:rFonts w:cs="Times New Roman"/>
            <w:sz w:val="24"/>
            <w:szCs w:val="24"/>
            <w:lang w:val="en-US"/>
          </w:rPr>
          <w:delText>Nrda analysis was performed to confirm the results of dereplication with maldi-tof, in this way a</w:delText>
        </w:r>
        <w:r w:rsidR="003920C5" w:rsidRPr="003920C5" w:rsidDel="00415987">
          <w:rPr>
            <w:rFonts w:cs="Times New Roman"/>
            <w:sz w:val="24"/>
            <w:szCs w:val="24"/>
            <w:lang w:val="en-US"/>
          </w:rPr>
          <w:delText xml:space="preserve">mplification and DNA sequencing of </w:delText>
        </w:r>
      </w:del>
      <w:r w:rsidR="003920C5" w:rsidRPr="003920C5">
        <w:rPr>
          <w:rFonts w:cs="Times New Roman"/>
          <w:sz w:val="24"/>
          <w:szCs w:val="24"/>
          <w:lang w:val="en-US"/>
        </w:rPr>
        <w:t>nrdA</w:t>
      </w:r>
      <w:ins w:id="212" w:author="Charles Dumolin" w:date="2017-08-27T23:47:00Z">
        <w:r w:rsidR="00415987">
          <w:rPr>
            <w:rFonts w:cs="Times New Roman"/>
            <w:sz w:val="24"/>
            <w:szCs w:val="24"/>
            <w:lang w:val="en-US"/>
          </w:rPr>
          <w:t xml:space="preserve">  sequence an</w:t>
        </w:r>
      </w:ins>
      <w:ins w:id="213" w:author="Charles Dumolin" w:date="2017-08-27T23:48:00Z">
        <w:r w:rsidR="00415987">
          <w:rPr>
            <w:rFonts w:cs="Times New Roman"/>
            <w:sz w:val="24"/>
            <w:szCs w:val="24"/>
            <w:lang w:val="en-US"/>
          </w:rPr>
          <w:t xml:space="preserve">alysis, </w:t>
        </w:r>
      </w:ins>
      <w:del w:id="214" w:author="Charles Dumolin" w:date="2017-08-27T23:48:00Z">
        <w:r w:rsidR="003920C5" w:rsidRPr="003920C5" w:rsidDel="00415987">
          <w:rPr>
            <w:rFonts w:cs="Times New Roman"/>
            <w:sz w:val="24"/>
            <w:szCs w:val="24"/>
            <w:lang w:val="en-US"/>
          </w:rPr>
          <w:delText xml:space="preserve"> was performed </w:delText>
        </w:r>
      </w:del>
      <w:r w:rsidR="003920C5" w:rsidRPr="003920C5">
        <w:rPr>
          <w:rFonts w:cs="Times New Roman"/>
          <w:sz w:val="24"/>
          <w:szCs w:val="24"/>
          <w:lang w:val="en-US"/>
        </w:rPr>
        <w:t xml:space="preserve">as described previously </w:t>
      </w:r>
      <w:r w:rsidR="003920C5" w:rsidRPr="003920C5">
        <w:rPr>
          <w:rFonts w:cs="Times New Roman"/>
          <w:sz w:val="24"/>
          <w:szCs w:val="24"/>
          <w:lang w:val="en-US"/>
        </w:rPr>
        <w:fldChar w:fldCharType="begin"/>
      </w:r>
      <w:r w:rsidR="0050386C">
        <w:rPr>
          <w:rFonts w:cs="Times New Roman"/>
          <w:sz w:val="24"/>
          <w:szCs w:val="24"/>
          <w:lang w:val="en-US"/>
        </w:rPr>
        <w:instrText xml:space="preserve"> ADDIN EN.CITE &lt;EndNote&gt;&lt;Cite&gt;&lt;Author&gt;Spilker&lt;/Author&gt;&lt;Year&gt;2012&lt;/Year&gt;&lt;RecNum&gt;22&lt;/RecNum&gt;&lt;DisplayText&gt;(26)&lt;/DisplayText&gt;&lt;record&gt;&lt;rec-number&gt;22&lt;/rec-number&gt;&lt;foreign-keys&gt;&lt;key app="EN" db-id="v5v9r9velrf528exsr5x02xhatz0dwvtwv5w" timestamp="1478527498"&gt;22&lt;/key&gt;&lt;/foreign-keys&gt;&lt;ref-type name="Journal Article"&gt;17&lt;/ref-type&gt;&lt;contributors&gt;&lt;authors&gt;&lt;author&gt;Spilker, T.&lt;/author&gt;&lt;author&gt;Vandamme, P.&lt;/author&gt;&lt;author&gt;Lipuma, J. J.&lt;/author&gt;&lt;/authors&gt;&lt;/contributors&gt;&lt;auth-address&gt;Department of Pediatrics and Communicable Diseases, University of Michigan Medical School, Ann Arbor, Michigan, USA.&lt;/auth-address&gt;&lt;titles&gt;&lt;title&gt;A multilocus sequence typing scheme implies population structure and reveals several putative novel Achromobacter species&lt;/title&gt;&lt;secondary-title&gt;J Clin Microbiol&lt;/secondary-title&gt;&lt;/titles&gt;&lt;periodical&gt;&lt;full-title&gt;J Clin Microbiol&lt;/full-title&gt;&lt;/periodical&gt;&lt;pages&gt;3010-5&lt;/pages&gt;&lt;volume&gt;50&lt;/volume&gt;&lt;number&gt;9&lt;/number&gt;&lt;keywords&gt;&lt;keyword&gt;Achromobacter/*classification/*genetics/isolation &amp;amp; purification&lt;/keyword&gt;&lt;keyword&gt;Cluster Analysis&lt;/keyword&gt;&lt;keyword&gt;DNA Primers/genetics&lt;/keyword&gt;&lt;keyword&gt;DNA, Bacterial/genetics&lt;/keyword&gt;&lt;keyword&gt;Genetic Variation&lt;/keyword&gt;&lt;keyword&gt;Gram-Negative Bacterial Infections/epidemiology/*microbiology&lt;/keyword&gt;&lt;keyword&gt;Humans&lt;/keyword&gt;&lt;keyword&gt;Molecular Epidemiology/methods&lt;/keyword&gt;&lt;keyword&gt;*Multilocus Sequence Typing&lt;/keyword&gt;&lt;/keywords&gt;&lt;dates&gt;&lt;year&gt;2012&lt;/year&gt;&lt;pub-dates&gt;&lt;date&gt;Sep&lt;/date&gt;&lt;/pub-dates&gt;&lt;/dates&gt;&lt;isbn&gt;1098-660X (Electronic)&amp;#xD;0095-1137 (Linking)&lt;/isbn&gt;&lt;accession-num&gt;22785192&lt;/accession-num&gt;&lt;urls&gt;&lt;related-urls&gt;&lt;url&gt;http://www.ncbi.nlm.nih.gov/pubmed/22785192&lt;/url&gt;&lt;/related-urls&gt;&lt;/urls&gt;&lt;custom2&gt;PMC3421806&lt;/custom2&gt;&lt;electronic-resource-num&gt;10.1128/JCM.00814-12&lt;/electronic-resource-num&gt;&lt;/record&gt;&lt;/Cite&gt;&lt;/EndNote&gt;</w:instrText>
      </w:r>
      <w:r w:rsidR="003920C5" w:rsidRPr="003920C5">
        <w:rPr>
          <w:rFonts w:cs="Times New Roman"/>
          <w:sz w:val="24"/>
          <w:szCs w:val="24"/>
          <w:lang w:val="en-US"/>
        </w:rPr>
        <w:fldChar w:fldCharType="separate"/>
      </w:r>
      <w:r w:rsidR="0050386C">
        <w:rPr>
          <w:rFonts w:cs="Times New Roman"/>
          <w:noProof/>
          <w:sz w:val="24"/>
          <w:szCs w:val="24"/>
          <w:lang w:val="en-US"/>
        </w:rPr>
        <w:t>(26)</w:t>
      </w:r>
      <w:r w:rsidR="003920C5" w:rsidRPr="003920C5">
        <w:rPr>
          <w:rFonts w:cs="Times New Roman"/>
          <w:sz w:val="24"/>
          <w:szCs w:val="24"/>
          <w:lang w:val="en-US"/>
        </w:rPr>
        <w:fldChar w:fldCharType="end"/>
      </w:r>
      <w:r w:rsidR="003920C5" w:rsidRPr="003920C5">
        <w:rPr>
          <w:rFonts w:cs="Times New Roman"/>
          <w:sz w:val="24"/>
          <w:szCs w:val="24"/>
          <w:lang w:val="en-US"/>
        </w:rPr>
        <w:t>.</w:t>
      </w:r>
    </w:p>
    <w:p w:rsidR="003920C5" w:rsidRDefault="003920C5" w:rsidP="003920C5">
      <w:pPr>
        <w:autoSpaceDE w:val="0"/>
        <w:autoSpaceDN w:val="0"/>
        <w:adjustRightInd w:val="0"/>
        <w:spacing w:after="0" w:line="480" w:lineRule="auto"/>
        <w:jc w:val="both"/>
        <w:rPr>
          <w:rFonts w:cs="Times New Roman"/>
          <w:b/>
          <w:sz w:val="24"/>
          <w:szCs w:val="24"/>
          <w:lang w:val="en-US"/>
        </w:rPr>
      </w:pPr>
    </w:p>
    <w:p w:rsidR="0005027A" w:rsidRDefault="0005027A" w:rsidP="003920C5">
      <w:pPr>
        <w:autoSpaceDE w:val="0"/>
        <w:autoSpaceDN w:val="0"/>
        <w:adjustRightInd w:val="0"/>
        <w:spacing w:after="0" w:line="480" w:lineRule="auto"/>
        <w:jc w:val="both"/>
        <w:rPr>
          <w:rFonts w:cs="Times New Roman"/>
          <w:b/>
          <w:sz w:val="24"/>
          <w:szCs w:val="24"/>
          <w:u w:val="single"/>
          <w:lang w:val="en-US"/>
        </w:rPr>
        <w:sectPr w:rsidR="0005027A" w:rsidSect="001C0A49">
          <w:pgSz w:w="11906" w:h="16838"/>
          <w:pgMar w:top="1417" w:right="1417" w:bottom="1417" w:left="1417" w:header="708" w:footer="708" w:gutter="0"/>
          <w:lnNumType w:countBy="1" w:restart="continuous"/>
          <w:cols w:space="708"/>
          <w:docGrid w:linePitch="360"/>
        </w:sectPr>
      </w:pPr>
    </w:p>
    <w:p w:rsidR="003920C5" w:rsidRPr="00892629" w:rsidRDefault="003920C5" w:rsidP="003920C5">
      <w:pPr>
        <w:autoSpaceDE w:val="0"/>
        <w:autoSpaceDN w:val="0"/>
        <w:adjustRightInd w:val="0"/>
        <w:spacing w:after="0" w:line="480" w:lineRule="auto"/>
        <w:jc w:val="both"/>
        <w:rPr>
          <w:rFonts w:cs="Times New Roman"/>
          <w:b/>
          <w:sz w:val="24"/>
          <w:szCs w:val="24"/>
          <w:u w:val="single"/>
          <w:lang w:val="en-US"/>
        </w:rPr>
      </w:pPr>
      <w:r w:rsidRPr="00892629">
        <w:rPr>
          <w:rFonts w:cs="Times New Roman"/>
          <w:b/>
          <w:sz w:val="24"/>
          <w:szCs w:val="24"/>
          <w:u w:val="single"/>
          <w:lang w:val="en-US"/>
        </w:rPr>
        <w:lastRenderedPageBreak/>
        <w:t>Results:</w:t>
      </w:r>
    </w:p>
    <w:p w:rsidR="00315A8B" w:rsidRDefault="003F29C3" w:rsidP="003920C5">
      <w:pPr>
        <w:autoSpaceDE w:val="0"/>
        <w:autoSpaceDN w:val="0"/>
        <w:adjustRightInd w:val="0"/>
        <w:spacing w:after="0" w:line="480" w:lineRule="auto"/>
        <w:jc w:val="both"/>
        <w:rPr>
          <w:rFonts w:cs="Times New Roman"/>
          <w:color w:val="000000"/>
          <w:sz w:val="24"/>
          <w:szCs w:val="24"/>
          <w:lang w:val="en-US"/>
        </w:rPr>
      </w:pPr>
      <w:r w:rsidRPr="003920C5">
        <w:rPr>
          <w:rFonts w:cs="Times New Roman"/>
          <w:color w:val="000000"/>
          <w:sz w:val="24"/>
          <w:szCs w:val="24"/>
          <w:lang w:val="en-US"/>
        </w:rPr>
        <w:t xml:space="preserve">Soil </w:t>
      </w:r>
      <w:r w:rsidR="006655DD">
        <w:rPr>
          <w:rFonts w:cs="Times New Roman"/>
          <w:color w:val="000000"/>
          <w:sz w:val="24"/>
          <w:szCs w:val="24"/>
          <w:lang w:val="en-US"/>
        </w:rPr>
        <w:t>has been</w:t>
      </w:r>
      <w:r w:rsidRPr="003920C5">
        <w:rPr>
          <w:rFonts w:cs="Times New Roman"/>
          <w:color w:val="000000"/>
          <w:sz w:val="24"/>
          <w:szCs w:val="24"/>
          <w:lang w:val="en-US"/>
        </w:rPr>
        <w:t xml:space="preserve"> enriched by applying electrolysis cell to produce H2 and O2 </w:t>
      </w:r>
      <w:r w:rsidRPr="003920C5">
        <w:rPr>
          <w:rFonts w:cs="Times New Roman"/>
          <w:sz w:val="24"/>
          <w:szCs w:val="24"/>
          <w:lang w:val="en-US"/>
        </w:rPr>
        <w:t>with refreshing culture sixth times till 6</w:t>
      </w:r>
      <w:r w:rsidRPr="003920C5">
        <w:rPr>
          <w:rFonts w:cs="Times New Roman"/>
          <w:sz w:val="24"/>
          <w:szCs w:val="24"/>
          <w:vertAlign w:val="superscript"/>
          <w:lang w:val="en-US"/>
        </w:rPr>
        <w:t xml:space="preserve">th </w:t>
      </w:r>
      <w:r w:rsidR="00EE73A9">
        <w:rPr>
          <w:rFonts w:cs="Times New Roman"/>
          <w:sz w:val="24"/>
          <w:szCs w:val="24"/>
          <w:lang w:val="en-US"/>
        </w:rPr>
        <w:t>batch</w:t>
      </w:r>
      <w:r w:rsidR="006655DD">
        <w:rPr>
          <w:rFonts w:cs="Times New Roman"/>
          <w:color w:val="000000"/>
          <w:sz w:val="24"/>
          <w:szCs w:val="24"/>
          <w:lang w:val="en-US"/>
        </w:rPr>
        <w:t xml:space="preserve"> </w:t>
      </w:r>
      <w:r w:rsidR="00E9210F">
        <w:rPr>
          <w:rFonts w:cs="Times New Roman"/>
          <w:sz w:val="24"/>
          <w:szCs w:val="24"/>
          <w:lang w:val="en-US"/>
        </w:rPr>
        <w:t xml:space="preserve">for 130 days </w:t>
      </w:r>
      <w:r w:rsidRPr="003920C5">
        <w:rPr>
          <w:rFonts w:cs="Times New Roman"/>
          <w:sz w:val="24"/>
          <w:szCs w:val="24"/>
          <w:lang w:val="en-US"/>
        </w:rPr>
        <w:t xml:space="preserve">and growth has been monitored by </w:t>
      </w:r>
      <w:r>
        <w:rPr>
          <w:rFonts w:cs="Times New Roman"/>
          <w:sz w:val="24"/>
          <w:szCs w:val="24"/>
          <w:lang w:val="en-US"/>
        </w:rPr>
        <w:t xml:space="preserve">measuring </w:t>
      </w:r>
      <w:r w:rsidRPr="003920C5">
        <w:rPr>
          <w:rFonts w:cs="Times New Roman"/>
          <w:sz w:val="24"/>
          <w:szCs w:val="24"/>
          <w:lang w:val="en-US"/>
        </w:rPr>
        <w:t xml:space="preserve">NH4-N </w:t>
      </w:r>
      <w:r w:rsidR="00AF0A43">
        <w:rPr>
          <w:rFonts w:cs="Times New Roman"/>
          <w:sz w:val="24"/>
          <w:szCs w:val="24"/>
          <w:lang w:val="en-US"/>
        </w:rPr>
        <w:t xml:space="preserve">consumption </w:t>
      </w:r>
      <w:r w:rsidRPr="003920C5">
        <w:rPr>
          <w:rFonts w:cs="Times New Roman"/>
          <w:sz w:val="24"/>
          <w:szCs w:val="24"/>
          <w:lang w:val="en-US"/>
        </w:rPr>
        <w:t>and COD</w:t>
      </w:r>
      <w:r w:rsidR="0025646C">
        <w:rPr>
          <w:rFonts w:cs="Times New Roman"/>
          <w:sz w:val="24"/>
          <w:szCs w:val="24"/>
          <w:lang w:val="en-US"/>
        </w:rPr>
        <w:t>b</w:t>
      </w:r>
      <w:r w:rsidRPr="003920C5">
        <w:rPr>
          <w:rFonts w:cs="Times New Roman"/>
          <w:sz w:val="24"/>
          <w:szCs w:val="24"/>
          <w:lang w:val="en-US"/>
        </w:rPr>
        <w:t xml:space="preserve">. NH4-N was </w:t>
      </w:r>
      <w:r>
        <w:rPr>
          <w:rFonts w:cs="Times New Roman"/>
          <w:sz w:val="24"/>
          <w:szCs w:val="24"/>
          <w:lang w:val="en-US"/>
        </w:rPr>
        <w:t xml:space="preserve">consumed </w:t>
      </w:r>
      <w:r w:rsidRPr="003920C5">
        <w:rPr>
          <w:rFonts w:cs="Times New Roman"/>
          <w:sz w:val="24"/>
          <w:szCs w:val="24"/>
          <w:lang w:val="en-US"/>
        </w:rPr>
        <w:t>at</w:t>
      </w:r>
      <w:r w:rsidR="0025646C">
        <w:rPr>
          <w:rFonts w:cs="Times New Roman"/>
          <w:sz w:val="24"/>
          <w:szCs w:val="24"/>
          <w:lang w:val="en-US"/>
        </w:rPr>
        <w:t xml:space="preserve"> the end of each batch while CODt and CODb</w:t>
      </w:r>
      <w:r w:rsidRPr="003920C5">
        <w:rPr>
          <w:rFonts w:cs="Times New Roman"/>
          <w:sz w:val="24"/>
          <w:szCs w:val="24"/>
          <w:lang w:val="en-US"/>
        </w:rPr>
        <w:t xml:space="preserve"> increased during the time in all b</w:t>
      </w:r>
      <w:r w:rsidR="00EE73A9">
        <w:rPr>
          <w:rFonts w:cs="Times New Roman"/>
          <w:sz w:val="24"/>
          <w:szCs w:val="24"/>
          <w:lang w:val="en-US"/>
        </w:rPr>
        <w:t>atches (Figure. 1)</w:t>
      </w:r>
      <w:r w:rsidRPr="003920C5">
        <w:rPr>
          <w:rFonts w:cs="Times New Roman"/>
          <w:sz w:val="24"/>
          <w:szCs w:val="24"/>
          <w:lang w:val="en-US"/>
        </w:rPr>
        <w:t>.</w:t>
      </w:r>
      <w:r w:rsidRPr="003920C5">
        <w:rPr>
          <w:rFonts w:cs="Times New Roman"/>
          <w:color w:val="000000"/>
          <w:sz w:val="24"/>
          <w:szCs w:val="24"/>
          <w:lang w:val="en-US"/>
        </w:rPr>
        <w:t xml:space="preserve"> </w:t>
      </w:r>
      <w:r w:rsidR="004A2967">
        <w:rPr>
          <w:rFonts w:cs="Times New Roman"/>
          <w:color w:val="000000"/>
          <w:sz w:val="24"/>
          <w:szCs w:val="24"/>
          <w:lang w:val="en-US"/>
        </w:rPr>
        <w:t xml:space="preserve">COD measurement was monitored after third batch because at first and second batch, the COD results </w:t>
      </w:r>
      <w:r w:rsidR="0020073C">
        <w:rPr>
          <w:rFonts w:cs="Times New Roman"/>
          <w:color w:val="000000"/>
          <w:sz w:val="24"/>
          <w:szCs w:val="24"/>
          <w:lang w:val="en-US"/>
        </w:rPr>
        <w:t>were</w:t>
      </w:r>
      <w:r w:rsidR="00B90FCF">
        <w:rPr>
          <w:rFonts w:cs="Times New Roman"/>
          <w:color w:val="000000"/>
          <w:sz w:val="24"/>
          <w:szCs w:val="24"/>
          <w:lang w:val="en-US"/>
        </w:rPr>
        <w:t xml:space="preserve"> affected by </w:t>
      </w:r>
      <w:r w:rsidR="004A2967">
        <w:rPr>
          <w:rFonts w:cs="Times New Roman"/>
          <w:color w:val="000000"/>
          <w:sz w:val="24"/>
          <w:szCs w:val="24"/>
          <w:lang w:val="en-US"/>
        </w:rPr>
        <w:t xml:space="preserve">soil. </w:t>
      </w:r>
      <w:r w:rsidR="00BD430D">
        <w:rPr>
          <w:rFonts w:cs="Times New Roman"/>
          <w:color w:val="000000"/>
          <w:sz w:val="24"/>
          <w:szCs w:val="24"/>
          <w:lang w:val="en-US"/>
        </w:rPr>
        <w:t>The results of gas measurement showed two volume of hydrogen to one volume of oxygen and hydrogen flow was 10 ml/min.</w:t>
      </w:r>
    </w:p>
    <w:p w:rsidR="003920C5" w:rsidRDefault="00AA6BDB" w:rsidP="003920C5">
      <w:pPr>
        <w:autoSpaceDE w:val="0"/>
        <w:autoSpaceDN w:val="0"/>
        <w:adjustRightInd w:val="0"/>
        <w:spacing w:after="0" w:line="480" w:lineRule="auto"/>
        <w:jc w:val="both"/>
        <w:rPr>
          <w:rFonts w:cs="Times New Roman"/>
          <w:sz w:val="24"/>
          <w:szCs w:val="24"/>
          <w:lang w:val="en-US"/>
        </w:rPr>
      </w:pPr>
      <w:r>
        <w:rPr>
          <w:rFonts w:cs="Times New Roman"/>
          <w:color w:val="000000"/>
          <w:sz w:val="24"/>
          <w:szCs w:val="24"/>
          <w:lang w:val="en-US"/>
        </w:rPr>
        <w:t>E</w:t>
      </w:r>
      <w:r w:rsidR="003F29C3" w:rsidRPr="003920C5">
        <w:rPr>
          <w:rFonts w:cs="Times New Roman"/>
          <w:color w:val="000000"/>
          <w:sz w:val="24"/>
          <w:szCs w:val="24"/>
          <w:lang w:val="en-US"/>
        </w:rPr>
        <w:t xml:space="preserve">nrichment soil culture </w:t>
      </w:r>
      <w:r w:rsidR="00E9210F">
        <w:rPr>
          <w:rFonts w:cs="Times New Roman"/>
          <w:color w:val="000000"/>
          <w:sz w:val="24"/>
          <w:szCs w:val="24"/>
          <w:lang w:val="en-US"/>
        </w:rPr>
        <w:t>of</w:t>
      </w:r>
      <w:r w:rsidR="004E1524">
        <w:rPr>
          <w:rFonts w:cs="Times New Roman"/>
          <w:color w:val="000000"/>
          <w:sz w:val="24"/>
          <w:szCs w:val="24"/>
          <w:lang w:val="en-US"/>
        </w:rPr>
        <w:t xml:space="preserve"> </w:t>
      </w:r>
      <w:r w:rsidR="00E9210F">
        <w:rPr>
          <w:rFonts w:cs="Times New Roman"/>
          <w:color w:val="000000"/>
          <w:sz w:val="24"/>
          <w:szCs w:val="24"/>
          <w:lang w:val="en-US"/>
        </w:rPr>
        <w:t xml:space="preserve">the </w:t>
      </w:r>
      <w:r w:rsidR="004E1524" w:rsidRPr="003920C5">
        <w:rPr>
          <w:rFonts w:cs="Times New Roman"/>
          <w:sz w:val="24"/>
          <w:szCs w:val="24"/>
          <w:lang w:val="en-US"/>
        </w:rPr>
        <w:t>6</w:t>
      </w:r>
      <w:r w:rsidR="004E1524" w:rsidRPr="003920C5">
        <w:rPr>
          <w:rFonts w:cs="Times New Roman"/>
          <w:sz w:val="24"/>
          <w:szCs w:val="24"/>
          <w:vertAlign w:val="superscript"/>
          <w:lang w:val="en-US"/>
        </w:rPr>
        <w:t xml:space="preserve">th </w:t>
      </w:r>
      <w:r w:rsidR="004E1524">
        <w:rPr>
          <w:rFonts w:cs="Times New Roman"/>
          <w:sz w:val="24"/>
          <w:szCs w:val="24"/>
          <w:lang w:val="en-US"/>
        </w:rPr>
        <w:t>batch</w:t>
      </w:r>
      <w:r w:rsidR="004E1524">
        <w:rPr>
          <w:rFonts w:cs="Times New Roman"/>
          <w:color w:val="000000"/>
          <w:sz w:val="24"/>
          <w:szCs w:val="24"/>
          <w:lang w:val="en-US"/>
        </w:rPr>
        <w:t xml:space="preserve"> </w:t>
      </w:r>
      <w:r>
        <w:rPr>
          <w:rFonts w:cs="Times New Roman"/>
          <w:color w:val="000000"/>
          <w:sz w:val="24"/>
          <w:szCs w:val="24"/>
          <w:lang w:val="en-US"/>
        </w:rPr>
        <w:t>was</w:t>
      </w:r>
      <w:r w:rsidR="003F29C3" w:rsidRPr="003920C5">
        <w:rPr>
          <w:rFonts w:cs="Times New Roman"/>
          <w:color w:val="000000"/>
          <w:sz w:val="24"/>
          <w:szCs w:val="24"/>
          <w:lang w:val="en-US"/>
        </w:rPr>
        <w:t xml:space="preserve"> used </w:t>
      </w:r>
      <w:r w:rsidR="00547308">
        <w:rPr>
          <w:rFonts w:cs="Times New Roman"/>
          <w:color w:val="000000"/>
          <w:sz w:val="24"/>
          <w:szCs w:val="24"/>
          <w:lang w:val="en-US"/>
        </w:rPr>
        <w:t xml:space="preserve">to isolate the bacteria </w:t>
      </w:r>
      <w:r w:rsidR="00315A8B">
        <w:rPr>
          <w:rFonts w:cs="Times New Roman"/>
          <w:color w:val="000000"/>
          <w:sz w:val="24"/>
          <w:szCs w:val="24"/>
          <w:lang w:val="en-US"/>
        </w:rPr>
        <w:t xml:space="preserve">by </w:t>
      </w:r>
      <w:r w:rsidR="00580DE2">
        <w:rPr>
          <w:rFonts w:cs="Times New Roman"/>
          <w:color w:val="000000"/>
          <w:sz w:val="24"/>
          <w:szCs w:val="24"/>
          <w:lang w:val="en-US"/>
        </w:rPr>
        <w:t>pla</w:t>
      </w:r>
      <w:r w:rsidR="00E113B5">
        <w:rPr>
          <w:rFonts w:cs="Times New Roman"/>
          <w:color w:val="000000"/>
          <w:sz w:val="24"/>
          <w:szCs w:val="24"/>
          <w:lang w:val="en-US"/>
        </w:rPr>
        <w:t xml:space="preserve">ting and dilution to extinction, moreover </w:t>
      </w:r>
      <w:r w:rsidR="003920C5" w:rsidRPr="003920C5">
        <w:rPr>
          <w:rFonts w:cs="Times New Roman"/>
          <w:sz w:val="24"/>
          <w:szCs w:val="24"/>
          <w:lang w:val="en-US"/>
        </w:rPr>
        <w:t xml:space="preserve">16S </w:t>
      </w:r>
      <w:r w:rsidR="003920C5" w:rsidRPr="003920C5">
        <w:rPr>
          <w:rFonts w:cs="Times New Roman"/>
          <w:bCs/>
          <w:color w:val="222222"/>
          <w:shd w:val="clear" w:color="auto" w:fill="FFFFFF"/>
          <w:lang w:val="en-US"/>
        </w:rPr>
        <w:t>rRNA</w:t>
      </w:r>
      <w:r w:rsidR="003920C5" w:rsidRPr="003920C5">
        <w:rPr>
          <w:rFonts w:cs="Times New Roman"/>
          <w:b/>
          <w:bCs/>
          <w:color w:val="222222"/>
          <w:shd w:val="clear" w:color="auto" w:fill="FFFFFF"/>
          <w:lang w:val="en-US"/>
        </w:rPr>
        <w:t xml:space="preserve"> </w:t>
      </w:r>
      <w:r w:rsidR="003920C5" w:rsidRPr="003920C5">
        <w:rPr>
          <w:rFonts w:cs="Times New Roman"/>
          <w:sz w:val="24"/>
          <w:szCs w:val="24"/>
          <w:lang w:val="en-US"/>
        </w:rPr>
        <w:t xml:space="preserve">gene </w:t>
      </w:r>
      <w:r w:rsidR="00322561">
        <w:rPr>
          <w:rFonts w:cs="Times New Roman"/>
          <w:sz w:val="24"/>
          <w:szCs w:val="24"/>
          <w:lang w:val="en-US"/>
        </w:rPr>
        <w:t xml:space="preserve">amplicon </w:t>
      </w:r>
      <w:r w:rsidR="003920C5" w:rsidRPr="003920C5">
        <w:rPr>
          <w:rFonts w:cs="Times New Roman"/>
          <w:sz w:val="24"/>
          <w:szCs w:val="24"/>
          <w:lang w:val="en-US"/>
        </w:rPr>
        <w:t>sequencing was applied to assess the composition of the microbial community</w:t>
      </w:r>
      <w:r w:rsidR="003A401F">
        <w:rPr>
          <w:rFonts w:cs="Times New Roman"/>
          <w:sz w:val="24"/>
          <w:szCs w:val="24"/>
          <w:lang w:val="en-US"/>
        </w:rPr>
        <w:t xml:space="preserve"> at the end of each batch</w:t>
      </w:r>
      <w:r w:rsidR="003920C5" w:rsidRPr="003920C5">
        <w:rPr>
          <w:rFonts w:cs="Times New Roman"/>
          <w:sz w:val="24"/>
          <w:szCs w:val="24"/>
          <w:lang w:val="en-US"/>
        </w:rPr>
        <w:t xml:space="preserve">. </w:t>
      </w:r>
    </w:p>
    <w:p w:rsidR="00547308" w:rsidRPr="00022DFE" w:rsidRDefault="00547308" w:rsidP="003920C5">
      <w:pPr>
        <w:autoSpaceDE w:val="0"/>
        <w:autoSpaceDN w:val="0"/>
        <w:adjustRightInd w:val="0"/>
        <w:spacing w:after="0" w:line="480" w:lineRule="auto"/>
        <w:jc w:val="both"/>
        <w:rPr>
          <w:rFonts w:cs="Times New Roman"/>
          <w:sz w:val="24"/>
          <w:szCs w:val="24"/>
          <w:u w:val="single"/>
          <w:lang w:val="en-US"/>
        </w:rPr>
      </w:pPr>
      <w:r w:rsidRPr="00022DFE">
        <w:rPr>
          <w:rFonts w:cs="Times New Roman"/>
          <w:sz w:val="24"/>
          <w:szCs w:val="24"/>
          <w:u w:val="single"/>
          <w:lang w:val="en-US"/>
        </w:rPr>
        <w:t>Microbial community composition</w:t>
      </w:r>
    </w:p>
    <w:p w:rsidR="003D5F3D" w:rsidRPr="003D5F3D" w:rsidRDefault="003909A2" w:rsidP="003D5F3D">
      <w:pPr>
        <w:autoSpaceDE w:val="0"/>
        <w:autoSpaceDN w:val="0"/>
        <w:adjustRightInd w:val="0"/>
        <w:spacing w:after="0" w:line="480" w:lineRule="auto"/>
        <w:jc w:val="both"/>
        <w:rPr>
          <w:rFonts w:cs="Times New Roman"/>
          <w:sz w:val="24"/>
          <w:szCs w:val="24"/>
          <w:lang w:val="en-US"/>
        </w:rPr>
      </w:pPr>
      <w:r>
        <w:rPr>
          <w:rFonts w:cs="Times New Roman"/>
          <w:sz w:val="24"/>
          <w:szCs w:val="24"/>
          <w:lang w:val="en-US"/>
        </w:rPr>
        <w:t xml:space="preserve">To visualize the distribution of the different OTUs in all 6 batches, a heat map was </w:t>
      </w:r>
      <w:r w:rsidR="006751F1">
        <w:rPr>
          <w:rFonts w:cs="Times New Roman"/>
          <w:sz w:val="24"/>
          <w:szCs w:val="24"/>
          <w:lang w:val="en-US"/>
        </w:rPr>
        <w:t>generated</w:t>
      </w:r>
      <w:r>
        <w:rPr>
          <w:rFonts w:cs="Times New Roman"/>
          <w:sz w:val="24"/>
          <w:szCs w:val="24"/>
          <w:lang w:val="en-US"/>
        </w:rPr>
        <w:t xml:space="preserve"> </w:t>
      </w:r>
      <w:r w:rsidR="00605D89">
        <w:rPr>
          <w:rFonts w:cs="Times New Roman"/>
          <w:sz w:val="24"/>
          <w:szCs w:val="24"/>
          <w:lang w:val="en-US"/>
        </w:rPr>
        <w:t>from R package gplots</w:t>
      </w:r>
      <w:r w:rsidR="00976123">
        <w:rPr>
          <w:rFonts w:cs="Times New Roman"/>
          <w:sz w:val="24"/>
          <w:szCs w:val="24"/>
          <w:lang w:val="en-US"/>
        </w:rPr>
        <w:t xml:space="preserve"> </w:t>
      </w:r>
      <w:r w:rsidR="00976123">
        <w:rPr>
          <w:rFonts w:cs="Times New Roman"/>
          <w:sz w:val="24"/>
          <w:szCs w:val="24"/>
          <w:lang w:val="en-US"/>
        </w:rPr>
        <w:fldChar w:fldCharType="begin"/>
      </w:r>
      <w:r w:rsidR="0050386C">
        <w:rPr>
          <w:rFonts w:cs="Times New Roman"/>
          <w:sz w:val="24"/>
          <w:szCs w:val="24"/>
          <w:lang w:val="en-US"/>
        </w:rPr>
        <w:instrText xml:space="preserve"> ADDIN EN.CITE &lt;EndNote&gt;&lt;Cite&gt;&lt;Author&gt;Warnes GR&lt;/Author&gt;&lt;Year&gt;2012&lt;/Year&gt;&lt;RecNum&gt;33&lt;/RecNum&gt;&lt;DisplayText&gt;(27)&lt;/DisplayText&gt;&lt;record&gt;&lt;rec-number&gt;33&lt;/rec-number&gt;&lt;foreign-keys&gt;&lt;key app="EN" db-id="v5v9r9velrf528exsr5x02xhatz0dwvtwv5w" timestamp="1488462482"&gt;33&lt;/key&gt;&lt;/foreign-keys&gt;&lt;ref-type name="Journal Article"&gt;17&lt;/ref-type&gt;&lt;contributors&gt;&lt;authors&gt;&lt;author&gt;Warnes GR, Bolker B, Bonebakker L, Gentleman R, Huber W, Liaw A, Lumley T, Maechler M, Magnusson A, Moeller S, Schwartz M, Venables B&lt;/author&gt;&lt;/authors&gt;&lt;/contributors&gt;&lt;titles&gt;&lt;title&gt; gplots: various R programming tools for plotting data&lt;/title&gt;&lt;/titles&gt;&lt;dates&gt;&lt;year&gt;2012&lt;/year&gt;&lt;/dates&gt;&lt;urls&gt;&lt;/urls&gt;&lt;/record&gt;&lt;/Cite&gt;&lt;/EndNote&gt;</w:instrText>
      </w:r>
      <w:r w:rsidR="00976123">
        <w:rPr>
          <w:rFonts w:cs="Times New Roman"/>
          <w:sz w:val="24"/>
          <w:szCs w:val="24"/>
          <w:lang w:val="en-US"/>
        </w:rPr>
        <w:fldChar w:fldCharType="separate"/>
      </w:r>
      <w:r w:rsidR="0050386C">
        <w:rPr>
          <w:rFonts w:cs="Times New Roman"/>
          <w:noProof/>
          <w:sz w:val="24"/>
          <w:szCs w:val="24"/>
          <w:lang w:val="en-US"/>
        </w:rPr>
        <w:t>(27)</w:t>
      </w:r>
      <w:r w:rsidR="00976123">
        <w:rPr>
          <w:rFonts w:cs="Times New Roman"/>
          <w:sz w:val="24"/>
          <w:szCs w:val="24"/>
          <w:lang w:val="en-US"/>
        </w:rPr>
        <w:fldChar w:fldCharType="end"/>
      </w:r>
      <w:r w:rsidR="00605D89">
        <w:rPr>
          <w:rFonts w:cs="Times New Roman"/>
          <w:sz w:val="24"/>
          <w:szCs w:val="24"/>
          <w:lang w:val="en-US"/>
        </w:rPr>
        <w:t xml:space="preserve">, considering </w:t>
      </w:r>
      <w:r w:rsidR="00605D89" w:rsidRPr="005077F2">
        <w:rPr>
          <w:rFonts w:cs="Times New Roman"/>
          <w:sz w:val="24"/>
          <w:szCs w:val="24"/>
          <w:lang w:val="en-GB"/>
        </w:rPr>
        <w:t>only those phylotypes present in at least one sample at a relative abundance &gt; 0.1%</w:t>
      </w:r>
      <w:r w:rsidR="00094C01">
        <w:rPr>
          <w:rFonts w:cs="Times New Roman"/>
          <w:sz w:val="24"/>
          <w:szCs w:val="24"/>
          <w:lang w:val="en-GB"/>
        </w:rPr>
        <w:t xml:space="preserve"> </w:t>
      </w:r>
      <w:r w:rsidR="00094C01">
        <w:rPr>
          <w:rFonts w:cs="Times New Roman"/>
          <w:sz w:val="24"/>
          <w:szCs w:val="24"/>
          <w:lang w:val="en-US"/>
        </w:rPr>
        <w:t>(Fig. 2)</w:t>
      </w:r>
      <w:r>
        <w:rPr>
          <w:rFonts w:cs="Times New Roman"/>
          <w:sz w:val="24"/>
          <w:szCs w:val="24"/>
          <w:lang w:val="en-US"/>
        </w:rPr>
        <w:t xml:space="preserve">. </w:t>
      </w:r>
      <w:r w:rsidR="009B716B" w:rsidRPr="003920C5">
        <w:rPr>
          <w:rFonts w:cs="Times New Roman"/>
          <w:i/>
          <w:sz w:val="24"/>
          <w:szCs w:val="24"/>
          <w:lang w:val="en-US"/>
        </w:rPr>
        <w:t>Proteobacteria</w:t>
      </w:r>
      <w:r w:rsidR="009B716B" w:rsidRPr="003920C5">
        <w:rPr>
          <w:rFonts w:cs="Times New Roman"/>
          <w:sz w:val="24"/>
          <w:szCs w:val="24"/>
          <w:lang w:val="en-US"/>
        </w:rPr>
        <w:t xml:space="preserve"> and </w:t>
      </w:r>
      <w:r w:rsidR="000268AD" w:rsidRPr="003920C5">
        <w:rPr>
          <w:rFonts w:cs="Times New Roman"/>
          <w:i/>
          <w:sz w:val="24"/>
          <w:szCs w:val="24"/>
          <w:lang w:val="en-US"/>
        </w:rPr>
        <w:t xml:space="preserve">Bacteroidetes </w:t>
      </w:r>
      <w:r w:rsidR="009B716B" w:rsidRPr="003920C5">
        <w:rPr>
          <w:rFonts w:cs="Times New Roman"/>
          <w:sz w:val="24"/>
          <w:szCs w:val="24"/>
          <w:lang w:val="en-US"/>
        </w:rPr>
        <w:t>were found</w:t>
      </w:r>
      <w:r w:rsidR="00C8448B" w:rsidRPr="003920C5">
        <w:rPr>
          <w:rFonts w:cs="Times New Roman"/>
          <w:sz w:val="24"/>
          <w:szCs w:val="24"/>
          <w:lang w:val="en-US"/>
        </w:rPr>
        <w:t xml:space="preserve"> </w:t>
      </w:r>
      <w:r w:rsidR="009B716B" w:rsidRPr="003920C5">
        <w:rPr>
          <w:rFonts w:cs="Times New Roman"/>
          <w:sz w:val="24"/>
          <w:szCs w:val="24"/>
          <w:lang w:val="en-US"/>
        </w:rPr>
        <w:t xml:space="preserve">more abundant </w:t>
      </w:r>
      <w:r w:rsidR="00AB0E9C" w:rsidRPr="003920C5">
        <w:rPr>
          <w:rFonts w:cs="Times New Roman"/>
          <w:sz w:val="24"/>
          <w:szCs w:val="24"/>
          <w:lang w:val="en-US"/>
        </w:rPr>
        <w:t>phylum</w:t>
      </w:r>
      <w:r w:rsidR="009B716B" w:rsidRPr="003920C5">
        <w:rPr>
          <w:rFonts w:cs="Times New Roman"/>
          <w:sz w:val="24"/>
          <w:szCs w:val="24"/>
          <w:lang w:val="en-US"/>
        </w:rPr>
        <w:t xml:space="preserve"> in all batches respectively.  </w:t>
      </w:r>
      <w:r w:rsidR="00427C4C" w:rsidRPr="003920C5">
        <w:rPr>
          <w:rFonts w:cs="Times New Roman"/>
          <w:sz w:val="24"/>
          <w:szCs w:val="24"/>
          <w:lang w:val="en-US"/>
        </w:rPr>
        <w:t xml:space="preserve">The results of </w:t>
      </w:r>
      <w:r w:rsidR="00455490">
        <w:rPr>
          <w:rFonts w:cs="Times New Roman"/>
          <w:sz w:val="24"/>
          <w:szCs w:val="24"/>
          <w:lang w:val="en-US"/>
        </w:rPr>
        <w:t xml:space="preserve">amplicon sequencing of the </w:t>
      </w:r>
      <w:r w:rsidR="00427C4C" w:rsidRPr="003920C5">
        <w:rPr>
          <w:rFonts w:cs="Times New Roman"/>
          <w:sz w:val="24"/>
          <w:szCs w:val="24"/>
          <w:lang w:val="en-US"/>
        </w:rPr>
        <w:t>6</w:t>
      </w:r>
      <w:r w:rsidR="00427C4C" w:rsidRPr="003920C5">
        <w:rPr>
          <w:rFonts w:cs="Times New Roman"/>
          <w:sz w:val="24"/>
          <w:szCs w:val="24"/>
          <w:vertAlign w:val="superscript"/>
          <w:lang w:val="en-US"/>
        </w:rPr>
        <w:t>th</w:t>
      </w:r>
      <w:r w:rsidR="00427C4C" w:rsidRPr="003920C5">
        <w:rPr>
          <w:rFonts w:cs="Times New Roman"/>
          <w:sz w:val="24"/>
          <w:szCs w:val="24"/>
          <w:lang w:val="en-US"/>
        </w:rPr>
        <w:t xml:space="preserve"> batch showed </w:t>
      </w:r>
      <w:r w:rsidR="00D25106" w:rsidRPr="003920C5">
        <w:rPr>
          <w:rFonts w:cs="Times New Roman"/>
          <w:sz w:val="24"/>
          <w:szCs w:val="24"/>
          <w:lang w:val="en-US"/>
        </w:rPr>
        <w:t xml:space="preserve">presence of </w:t>
      </w:r>
      <w:r w:rsidR="00CF5B3F">
        <w:rPr>
          <w:rFonts w:cs="Times New Roman"/>
          <w:sz w:val="24"/>
          <w:szCs w:val="24"/>
          <w:lang w:val="en-US"/>
        </w:rPr>
        <w:t>25</w:t>
      </w:r>
      <w:r w:rsidR="00427C4C" w:rsidRPr="003920C5">
        <w:rPr>
          <w:rFonts w:cs="Times New Roman"/>
          <w:sz w:val="24"/>
          <w:szCs w:val="24"/>
          <w:lang w:val="en-US"/>
        </w:rPr>
        <w:t xml:space="preserve"> different species after filtering</w:t>
      </w:r>
      <w:r w:rsidR="00427C4C" w:rsidRPr="003920C5">
        <w:rPr>
          <w:rFonts w:cs="Times New Roman"/>
          <w:noProof/>
          <w:color w:val="000000"/>
          <w:sz w:val="24"/>
          <w:szCs w:val="24"/>
          <w:lang w:val="en-GB"/>
        </w:rPr>
        <w:t>.</w:t>
      </w:r>
      <w:r w:rsidR="00427C4C" w:rsidRPr="003920C5">
        <w:rPr>
          <w:rFonts w:cs="Times New Roman"/>
          <w:sz w:val="24"/>
          <w:szCs w:val="24"/>
          <w:lang w:val="en-US"/>
        </w:rPr>
        <w:t xml:space="preserve">  </w:t>
      </w:r>
      <w:r w:rsidR="00D233E2" w:rsidRPr="003920C5">
        <w:rPr>
          <w:rFonts w:cs="Times New Roman"/>
          <w:sz w:val="24"/>
          <w:szCs w:val="24"/>
          <w:lang w:val="en-US"/>
        </w:rPr>
        <w:t xml:space="preserve">Among the </w:t>
      </w:r>
      <w:r w:rsidR="00C47790" w:rsidRPr="003920C5">
        <w:rPr>
          <w:rFonts w:cs="Times New Roman"/>
          <w:sz w:val="24"/>
          <w:szCs w:val="24"/>
          <w:lang w:val="en-US"/>
        </w:rPr>
        <w:t xml:space="preserve">group of </w:t>
      </w:r>
      <w:r w:rsidR="00C47790" w:rsidRPr="003920C5">
        <w:rPr>
          <w:rFonts w:cs="Times New Roman"/>
          <w:i/>
          <w:sz w:val="24"/>
          <w:szCs w:val="24"/>
          <w:lang w:val="en-US"/>
        </w:rPr>
        <w:t>Proteobacteria</w:t>
      </w:r>
      <w:r w:rsidR="00C47790" w:rsidRPr="003920C5">
        <w:rPr>
          <w:rFonts w:cs="Times New Roman"/>
          <w:sz w:val="24"/>
          <w:szCs w:val="24"/>
          <w:lang w:val="en-US"/>
        </w:rPr>
        <w:t xml:space="preserve"> (74%), </w:t>
      </w:r>
      <w:r w:rsidR="00D233E2" w:rsidRPr="003920C5">
        <w:rPr>
          <w:rFonts w:cs="Times New Roman"/>
          <w:i/>
          <w:sz w:val="24"/>
          <w:szCs w:val="24"/>
          <w:lang w:val="en-US"/>
        </w:rPr>
        <w:t>Betaproteobacteria</w:t>
      </w:r>
      <w:r w:rsidR="00C47790" w:rsidRPr="003920C5">
        <w:rPr>
          <w:rFonts w:cs="Times New Roman"/>
          <w:sz w:val="24"/>
          <w:szCs w:val="24"/>
          <w:lang w:val="en-US"/>
        </w:rPr>
        <w:t xml:space="preserve"> (65%) and </w:t>
      </w:r>
      <w:r w:rsidR="00C47790" w:rsidRPr="003920C5">
        <w:rPr>
          <w:rFonts w:cs="Times New Roman"/>
          <w:i/>
          <w:sz w:val="24"/>
          <w:szCs w:val="24"/>
          <w:lang w:val="en-US"/>
        </w:rPr>
        <w:t>deltaproteobacteria</w:t>
      </w:r>
      <w:r w:rsidR="00C47790" w:rsidRPr="003920C5">
        <w:rPr>
          <w:rFonts w:cs="Times New Roman"/>
          <w:sz w:val="24"/>
          <w:szCs w:val="24"/>
          <w:lang w:val="en-US"/>
        </w:rPr>
        <w:t xml:space="preserve"> (7%) were found more abundant in 6</w:t>
      </w:r>
      <w:r w:rsidR="00C47790" w:rsidRPr="003920C5">
        <w:rPr>
          <w:rFonts w:cs="Times New Roman"/>
          <w:sz w:val="24"/>
          <w:szCs w:val="24"/>
          <w:vertAlign w:val="superscript"/>
          <w:lang w:val="en-US"/>
        </w:rPr>
        <w:t>th</w:t>
      </w:r>
      <w:r w:rsidR="00C47790" w:rsidRPr="003920C5">
        <w:rPr>
          <w:rFonts w:cs="Times New Roman"/>
          <w:sz w:val="24"/>
          <w:szCs w:val="24"/>
          <w:lang w:val="en-US"/>
        </w:rPr>
        <w:t xml:space="preserve"> batch with more </w:t>
      </w:r>
      <w:r w:rsidR="00D233E2" w:rsidRPr="003920C5">
        <w:rPr>
          <w:rFonts w:cs="Times New Roman"/>
          <w:i/>
          <w:sz w:val="24"/>
          <w:szCs w:val="24"/>
          <w:lang w:val="en-US"/>
        </w:rPr>
        <w:t>Achromobacter</w:t>
      </w:r>
      <w:r w:rsidR="00C47790" w:rsidRPr="003920C5">
        <w:rPr>
          <w:rFonts w:cs="Times New Roman"/>
          <w:sz w:val="24"/>
          <w:szCs w:val="24"/>
          <w:lang w:val="en-US"/>
        </w:rPr>
        <w:t xml:space="preserve"> (63%)</w:t>
      </w:r>
      <w:r w:rsidR="00D233E2" w:rsidRPr="003920C5">
        <w:rPr>
          <w:rFonts w:cs="Times New Roman"/>
          <w:sz w:val="24"/>
          <w:szCs w:val="24"/>
          <w:lang w:val="en-US"/>
        </w:rPr>
        <w:t xml:space="preserve"> and </w:t>
      </w:r>
      <w:r w:rsidR="00D233E2" w:rsidRPr="003920C5">
        <w:rPr>
          <w:rFonts w:cs="Times New Roman"/>
          <w:i/>
          <w:sz w:val="24"/>
          <w:szCs w:val="24"/>
          <w:lang w:val="en-US"/>
        </w:rPr>
        <w:t>Bdel</w:t>
      </w:r>
      <w:r w:rsidR="009A2CBD">
        <w:rPr>
          <w:rFonts w:cs="Times New Roman"/>
          <w:i/>
          <w:sz w:val="24"/>
          <w:szCs w:val="24"/>
          <w:lang w:val="en-US"/>
        </w:rPr>
        <w:t>l</w:t>
      </w:r>
      <w:r w:rsidR="00D233E2" w:rsidRPr="003920C5">
        <w:rPr>
          <w:rFonts w:cs="Times New Roman"/>
          <w:i/>
          <w:sz w:val="24"/>
          <w:szCs w:val="24"/>
          <w:lang w:val="en-US"/>
        </w:rPr>
        <w:t>ovibrio</w:t>
      </w:r>
      <w:r w:rsidR="00C47790" w:rsidRPr="003920C5">
        <w:rPr>
          <w:rFonts w:cs="Times New Roman"/>
          <w:sz w:val="24"/>
          <w:szCs w:val="24"/>
          <w:lang w:val="en-US"/>
        </w:rPr>
        <w:t xml:space="preserve"> (7%)</w:t>
      </w:r>
      <w:r w:rsidR="00D233E2" w:rsidRPr="003920C5">
        <w:rPr>
          <w:rFonts w:cs="Times New Roman"/>
          <w:sz w:val="24"/>
          <w:szCs w:val="24"/>
          <w:lang w:val="en-US"/>
        </w:rPr>
        <w:t xml:space="preserve"> </w:t>
      </w:r>
      <w:r w:rsidR="00C47790" w:rsidRPr="003920C5">
        <w:rPr>
          <w:rFonts w:cs="Times New Roman"/>
          <w:sz w:val="24"/>
          <w:szCs w:val="24"/>
          <w:lang w:val="en-US"/>
        </w:rPr>
        <w:t xml:space="preserve">species respectively. On the other hand, </w:t>
      </w:r>
      <w:r w:rsidR="00FE1DF9" w:rsidRPr="003920C5">
        <w:rPr>
          <w:rFonts w:cs="Times New Roman"/>
          <w:sz w:val="24"/>
          <w:szCs w:val="24"/>
          <w:lang w:val="en-US"/>
        </w:rPr>
        <w:t xml:space="preserve">among the </w:t>
      </w:r>
      <w:r w:rsidR="00FE1DF9" w:rsidRPr="003920C5">
        <w:rPr>
          <w:rFonts w:cs="Times New Roman"/>
          <w:i/>
          <w:sz w:val="24"/>
          <w:szCs w:val="24"/>
          <w:lang w:val="en-US"/>
        </w:rPr>
        <w:t>Bacteroidetes</w:t>
      </w:r>
      <w:r w:rsidR="00CF5973" w:rsidRPr="003920C5">
        <w:rPr>
          <w:rFonts w:cs="Times New Roman"/>
          <w:i/>
          <w:sz w:val="24"/>
          <w:szCs w:val="24"/>
          <w:lang w:val="en-US"/>
        </w:rPr>
        <w:t xml:space="preserve"> </w:t>
      </w:r>
      <w:r w:rsidR="00CF5973" w:rsidRPr="003920C5">
        <w:rPr>
          <w:rFonts w:cs="Times New Roman"/>
          <w:sz w:val="24"/>
          <w:szCs w:val="24"/>
          <w:lang w:val="en-US"/>
        </w:rPr>
        <w:t>(24%)</w:t>
      </w:r>
      <w:r w:rsidR="00FE1DF9" w:rsidRPr="003920C5">
        <w:rPr>
          <w:rFonts w:cs="Times New Roman"/>
          <w:sz w:val="24"/>
          <w:szCs w:val="24"/>
          <w:lang w:val="en-US"/>
        </w:rPr>
        <w:t xml:space="preserve"> group, </w:t>
      </w:r>
      <w:r w:rsidR="00C47790" w:rsidRPr="003920C5">
        <w:rPr>
          <w:rFonts w:cs="Times New Roman"/>
          <w:i/>
          <w:sz w:val="24"/>
          <w:szCs w:val="24"/>
          <w:lang w:val="en-US"/>
        </w:rPr>
        <w:t>Leadbetterella</w:t>
      </w:r>
      <w:r w:rsidR="00C47790" w:rsidRPr="003920C5">
        <w:rPr>
          <w:rFonts w:cs="Times New Roman"/>
          <w:sz w:val="24"/>
          <w:szCs w:val="24"/>
          <w:lang w:val="en-US"/>
        </w:rPr>
        <w:t xml:space="preserve"> (</w:t>
      </w:r>
      <w:r w:rsidR="00FE1DF9" w:rsidRPr="003920C5">
        <w:rPr>
          <w:rFonts w:cs="Times New Roman"/>
          <w:sz w:val="24"/>
          <w:szCs w:val="24"/>
          <w:lang w:val="en-US"/>
        </w:rPr>
        <w:t>10%</w:t>
      </w:r>
      <w:r w:rsidR="00C47790" w:rsidRPr="003920C5">
        <w:rPr>
          <w:rFonts w:cs="Times New Roman"/>
          <w:sz w:val="24"/>
          <w:szCs w:val="24"/>
          <w:lang w:val="en-US"/>
        </w:rPr>
        <w:t xml:space="preserve">) and </w:t>
      </w:r>
      <w:r w:rsidR="00FE1DF9" w:rsidRPr="003920C5">
        <w:rPr>
          <w:rFonts w:cs="Times New Roman"/>
          <w:i/>
          <w:sz w:val="24"/>
          <w:szCs w:val="24"/>
          <w:lang w:val="en-US"/>
        </w:rPr>
        <w:t>Dyadobacter</w:t>
      </w:r>
      <w:r w:rsidR="00FE1DF9" w:rsidRPr="003920C5">
        <w:rPr>
          <w:rFonts w:cs="Times New Roman"/>
          <w:sz w:val="24"/>
          <w:szCs w:val="24"/>
          <w:lang w:val="en-US"/>
        </w:rPr>
        <w:t xml:space="preserve"> (3%) </w:t>
      </w:r>
      <w:r w:rsidR="00C47790" w:rsidRPr="003920C5">
        <w:rPr>
          <w:rFonts w:cs="Times New Roman"/>
          <w:sz w:val="24"/>
          <w:szCs w:val="24"/>
          <w:lang w:val="en-US"/>
        </w:rPr>
        <w:t xml:space="preserve">were observed more abundant </w:t>
      </w:r>
      <w:r w:rsidR="00FE1DF9" w:rsidRPr="003920C5">
        <w:rPr>
          <w:rFonts w:cs="Times New Roman"/>
          <w:sz w:val="24"/>
          <w:szCs w:val="24"/>
          <w:lang w:val="en-US"/>
        </w:rPr>
        <w:t xml:space="preserve">in </w:t>
      </w:r>
      <w:r w:rsidR="00C47790" w:rsidRPr="003920C5">
        <w:rPr>
          <w:rFonts w:cs="Times New Roman"/>
          <w:i/>
          <w:sz w:val="24"/>
          <w:szCs w:val="24"/>
          <w:lang w:val="en-US"/>
        </w:rPr>
        <w:t>Cytophagia</w:t>
      </w:r>
      <w:r w:rsidR="00C47790" w:rsidRPr="003920C5">
        <w:rPr>
          <w:rFonts w:cs="Times New Roman"/>
          <w:sz w:val="24"/>
          <w:szCs w:val="24"/>
          <w:lang w:val="en-US"/>
        </w:rPr>
        <w:t xml:space="preserve"> (</w:t>
      </w:r>
      <w:r w:rsidR="00FE1DF9" w:rsidRPr="003920C5">
        <w:rPr>
          <w:rFonts w:cs="Times New Roman"/>
          <w:sz w:val="24"/>
          <w:szCs w:val="24"/>
          <w:lang w:val="en-US"/>
        </w:rPr>
        <w:t>14%</w:t>
      </w:r>
      <w:r w:rsidR="00C47790" w:rsidRPr="003920C5">
        <w:rPr>
          <w:rFonts w:cs="Times New Roman"/>
          <w:sz w:val="24"/>
          <w:szCs w:val="24"/>
          <w:lang w:val="en-US"/>
        </w:rPr>
        <w:t xml:space="preserve">) and </w:t>
      </w:r>
      <w:r w:rsidR="00FE1DF9" w:rsidRPr="003920C5">
        <w:rPr>
          <w:rFonts w:cs="Times New Roman"/>
          <w:i/>
          <w:sz w:val="24"/>
          <w:szCs w:val="24"/>
          <w:lang w:val="en-US"/>
        </w:rPr>
        <w:t>Pedobacter</w:t>
      </w:r>
      <w:r w:rsidR="00FE1DF9" w:rsidRPr="003920C5">
        <w:rPr>
          <w:rFonts w:cs="Times New Roman"/>
          <w:sz w:val="24"/>
          <w:szCs w:val="24"/>
          <w:lang w:val="en-US"/>
        </w:rPr>
        <w:t xml:space="preserve"> (6%) in </w:t>
      </w:r>
      <w:r w:rsidR="00C47790" w:rsidRPr="003920C5">
        <w:rPr>
          <w:rFonts w:cs="Times New Roman"/>
          <w:i/>
          <w:sz w:val="24"/>
          <w:szCs w:val="24"/>
          <w:lang w:val="en-US"/>
        </w:rPr>
        <w:t>Sphingobacteria</w:t>
      </w:r>
      <w:r w:rsidR="00C47790" w:rsidRPr="003920C5">
        <w:rPr>
          <w:rFonts w:cs="Times New Roman"/>
          <w:sz w:val="24"/>
          <w:szCs w:val="24"/>
          <w:lang w:val="en-US"/>
        </w:rPr>
        <w:t xml:space="preserve"> (</w:t>
      </w:r>
      <w:r w:rsidR="00FE1DF9" w:rsidRPr="003920C5">
        <w:rPr>
          <w:rFonts w:cs="Times New Roman"/>
          <w:sz w:val="24"/>
          <w:szCs w:val="24"/>
          <w:lang w:val="en-US"/>
        </w:rPr>
        <w:t>9%</w:t>
      </w:r>
      <w:r w:rsidR="00C47790" w:rsidRPr="003920C5">
        <w:rPr>
          <w:rFonts w:cs="Times New Roman"/>
          <w:sz w:val="24"/>
          <w:szCs w:val="24"/>
          <w:lang w:val="en-US"/>
        </w:rPr>
        <w:t>) respectively.</w:t>
      </w:r>
      <w:r w:rsidR="00EB0FF7">
        <w:rPr>
          <w:rFonts w:cs="Times New Roman"/>
          <w:sz w:val="24"/>
          <w:szCs w:val="24"/>
          <w:lang w:val="en-US"/>
        </w:rPr>
        <w:t xml:space="preserve"> </w:t>
      </w:r>
      <w:r w:rsidR="005E6739" w:rsidRPr="009A2CBD">
        <w:rPr>
          <w:rFonts w:cs="Times New Roman"/>
          <w:i/>
          <w:sz w:val="24"/>
          <w:szCs w:val="24"/>
          <w:lang w:val="en-US"/>
        </w:rPr>
        <w:t>Bdel</w:t>
      </w:r>
      <w:r w:rsidR="009A2CBD" w:rsidRPr="009A2CBD">
        <w:rPr>
          <w:rFonts w:cs="Times New Roman"/>
          <w:i/>
          <w:sz w:val="24"/>
          <w:szCs w:val="24"/>
          <w:lang w:val="en-US"/>
        </w:rPr>
        <w:t>l</w:t>
      </w:r>
      <w:r w:rsidR="005E6739" w:rsidRPr="009A2CBD">
        <w:rPr>
          <w:rFonts w:cs="Times New Roman"/>
          <w:i/>
          <w:sz w:val="24"/>
          <w:szCs w:val="24"/>
          <w:lang w:val="en-US"/>
        </w:rPr>
        <w:t>ovibrio</w:t>
      </w:r>
      <w:r w:rsidR="005E6739">
        <w:rPr>
          <w:rFonts w:cs="Times New Roman"/>
          <w:sz w:val="24"/>
          <w:szCs w:val="24"/>
          <w:lang w:val="en-US"/>
        </w:rPr>
        <w:t xml:space="preserve"> </w:t>
      </w:r>
      <w:r w:rsidR="0020202B">
        <w:rPr>
          <w:rFonts w:cs="Times New Roman"/>
          <w:sz w:val="24"/>
          <w:szCs w:val="24"/>
          <w:lang w:val="en-US"/>
        </w:rPr>
        <w:t xml:space="preserve">became one of the most abundant bacteria in </w:t>
      </w:r>
      <w:r w:rsidR="00991BB1">
        <w:rPr>
          <w:rFonts w:cs="Times New Roman"/>
          <w:sz w:val="24"/>
          <w:szCs w:val="24"/>
          <w:lang w:val="en-US"/>
        </w:rPr>
        <w:t xml:space="preserve">the </w:t>
      </w:r>
      <w:r w:rsidR="0020202B">
        <w:rPr>
          <w:rFonts w:cs="Times New Roman"/>
          <w:sz w:val="24"/>
          <w:szCs w:val="24"/>
          <w:lang w:val="en-US"/>
        </w:rPr>
        <w:t xml:space="preserve">batch 5 and 6, a predatory bacterium </w:t>
      </w:r>
      <w:r w:rsidR="00991BB1">
        <w:rPr>
          <w:rFonts w:cs="Times New Roman"/>
          <w:sz w:val="24"/>
          <w:szCs w:val="24"/>
          <w:lang w:val="en-US"/>
        </w:rPr>
        <w:t>that parasitize gram negative bacteria by entering into their periplasmic space</w:t>
      </w:r>
      <w:r w:rsidR="009A2CBD">
        <w:rPr>
          <w:rFonts w:cs="Times New Roman"/>
          <w:sz w:val="24"/>
          <w:szCs w:val="24"/>
          <w:lang w:val="en-US"/>
        </w:rPr>
        <w:t xml:space="preserve"> </w:t>
      </w:r>
      <w:r w:rsidR="009A2CBD">
        <w:rPr>
          <w:rFonts w:cs="Times New Roman"/>
          <w:sz w:val="24"/>
          <w:szCs w:val="24"/>
          <w:lang w:val="en-US"/>
        </w:rPr>
        <w:fldChar w:fldCharType="begin">
          <w:fldData xml:space="preserve">PEVuZE5vdGU+PENpdGU+PEF1dGhvcj5SZW5kdWxpYzwvQXV0aG9yPjxZZWFyPjIwMDQ8L1llYXI+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</w:fldData>
        </w:fldChar>
      </w:r>
      <w:r w:rsidR="0050386C">
        <w:rPr>
          <w:rFonts w:cs="Times New Roman"/>
          <w:sz w:val="24"/>
          <w:szCs w:val="24"/>
          <w:lang w:val="en-US"/>
        </w:rPr>
        <w:instrText xml:space="preserve"> ADDIN EN.CITE </w:instrText>
      </w:r>
      <w:r w:rsidR="0050386C">
        <w:rPr>
          <w:rFonts w:cs="Times New Roman"/>
          <w:sz w:val="24"/>
          <w:szCs w:val="24"/>
          <w:lang w:val="en-US"/>
        </w:rPr>
        <w:fldChar w:fldCharType="begin">
          <w:fldData xml:space="preserve">PEVuZE5vdGU+PENpdGU+PEF1dGhvcj5SZW5kdWxpYzwvQXV0aG9yPjxZZWFyPjIwMDQ8L1llYXI+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</w:fldData>
        </w:fldChar>
      </w:r>
      <w:r w:rsidR="0050386C">
        <w:rPr>
          <w:rFonts w:cs="Times New Roman"/>
          <w:sz w:val="24"/>
          <w:szCs w:val="24"/>
          <w:lang w:val="en-US"/>
        </w:rPr>
        <w:instrText xml:space="preserve"> ADDIN EN.CITE.DATA </w:instrText>
      </w:r>
      <w:r w:rsidR="0050386C">
        <w:rPr>
          <w:rFonts w:cs="Times New Roman"/>
          <w:sz w:val="24"/>
          <w:szCs w:val="24"/>
          <w:lang w:val="en-US"/>
        </w:rPr>
      </w:r>
      <w:r w:rsidR="0050386C">
        <w:rPr>
          <w:rFonts w:cs="Times New Roman"/>
          <w:sz w:val="24"/>
          <w:szCs w:val="24"/>
          <w:lang w:val="en-US"/>
        </w:rPr>
        <w:fldChar w:fldCharType="end"/>
      </w:r>
      <w:r w:rsidR="009A2CBD">
        <w:rPr>
          <w:rFonts w:cs="Times New Roman"/>
          <w:sz w:val="24"/>
          <w:szCs w:val="24"/>
          <w:lang w:val="en-US"/>
        </w:rPr>
      </w:r>
      <w:r w:rsidR="009A2CBD">
        <w:rPr>
          <w:rFonts w:cs="Times New Roman"/>
          <w:sz w:val="24"/>
          <w:szCs w:val="24"/>
          <w:lang w:val="en-US"/>
        </w:rPr>
        <w:fldChar w:fldCharType="separate"/>
      </w:r>
      <w:r w:rsidR="0050386C">
        <w:rPr>
          <w:rFonts w:cs="Times New Roman"/>
          <w:noProof/>
          <w:sz w:val="24"/>
          <w:szCs w:val="24"/>
          <w:lang w:val="en-US"/>
        </w:rPr>
        <w:t>(28)</w:t>
      </w:r>
      <w:r w:rsidR="009A2CBD">
        <w:rPr>
          <w:rFonts w:cs="Times New Roman"/>
          <w:sz w:val="24"/>
          <w:szCs w:val="24"/>
          <w:lang w:val="en-US"/>
        </w:rPr>
        <w:fldChar w:fldCharType="end"/>
      </w:r>
      <w:r w:rsidR="0020202B">
        <w:rPr>
          <w:rFonts w:cs="Times New Roman"/>
          <w:sz w:val="24"/>
          <w:szCs w:val="24"/>
          <w:lang w:val="en-US"/>
        </w:rPr>
        <w:t>.</w:t>
      </w:r>
      <w:r w:rsidR="005E6739">
        <w:rPr>
          <w:rFonts w:cs="Times New Roman"/>
          <w:sz w:val="24"/>
          <w:szCs w:val="24"/>
          <w:lang w:val="en-US"/>
        </w:rPr>
        <w:t xml:space="preserve"> </w:t>
      </w:r>
      <w:r w:rsidR="00455490" w:rsidRPr="009A2CBD">
        <w:rPr>
          <w:rFonts w:cs="Times New Roman"/>
          <w:i/>
          <w:sz w:val="24"/>
          <w:szCs w:val="24"/>
          <w:lang w:val="en-US"/>
        </w:rPr>
        <w:t>Hydrogenophaga</w:t>
      </w:r>
      <w:r w:rsidR="00455490">
        <w:rPr>
          <w:rFonts w:cs="Times New Roman"/>
          <w:sz w:val="24"/>
          <w:szCs w:val="24"/>
          <w:lang w:val="en-US"/>
        </w:rPr>
        <w:t xml:space="preserve"> was more abundant in all batches except last one which was reported that</w:t>
      </w:r>
      <w:r w:rsidR="00455490" w:rsidRPr="003920C5">
        <w:rPr>
          <w:rFonts w:cs="Times New Roman"/>
          <w:sz w:val="24"/>
          <w:szCs w:val="24"/>
          <w:lang w:val="en-US"/>
        </w:rPr>
        <w:t xml:space="preserve"> </w:t>
      </w:r>
      <w:r w:rsidR="00455490">
        <w:rPr>
          <w:rFonts w:cs="Times New Roman"/>
          <w:sz w:val="24"/>
          <w:szCs w:val="24"/>
          <w:lang w:val="en-US"/>
        </w:rPr>
        <w:t xml:space="preserve">has an ability to carry out autotrophic oxyhydrogen </w:t>
      </w:r>
      <w:r w:rsidR="00455490">
        <w:rPr>
          <w:rFonts w:cs="Times New Roman"/>
          <w:sz w:val="24"/>
          <w:szCs w:val="24"/>
          <w:lang w:val="en-US"/>
        </w:rPr>
        <w:lastRenderedPageBreak/>
        <w:t>metabolism.</w:t>
      </w:r>
      <w:r w:rsidR="000D58FB">
        <w:rPr>
          <w:rFonts w:cs="Times New Roman"/>
          <w:sz w:val="24"/>
          <w:szCs w:val="24"/>
          <w:lang w:val="en-US"/>
        </w:rPr>
        <w:t xml:space="preserve"> Pairwise distance between </w:t>
      </w:r>
      <w:r w:rsidR="00CF5B3F">
        <w:rPr>
          <w:rFonts w:cs="Times New Roman"/>
          <w:sz w:val="24"/>
          <w:szCs w:val="24"/>
          <w:lang w:val="en-US"/>
        </w:rPr>
        <w:t xml:space="preserve">second batch with other batches and </w:t>
      </w:r>
      <w:r w:rsidR="000D58FB">
        <w:rPr>
          <w:rFonts w:cs="Times New Roman"/>
          <w:sz w:val="24"/>
          <w:szCs w:val="24"/>
          <w:lang w:val="en-US"/>
        </w:rPr>
        <w:t xml:space="preserve">different batches </w:t>
      </w:r>
      <w:r w:rsidR="003D5F3D">
        <w:rPr>
          <w:rFonts w:cs="Times New Roman"/>
          <w:sz w:val="24"/>
          <w:szCs w:val="24"/>
          <w:lang w:val="en-US"/>
        </w:rPr>
        <w:t>respectively</w:t>
      </w:r>
      <w:r w:rsidR="00CF5B3F">
        <w:rPr>
          <w:rFonts w:cs="Times New Roman"/>
          <w:sz w:val="24"/>
          <w:szCs w:val="24"/>
          <w:lang w:val="en-US"/>
        </w:rPr>
        <w:t xml:space="preserve"> were</w:t>
      </w:r>
      <w:r w:rsidR="000D58FB">
        <w:rPr>
          <w:rFonts w:cs="Times New Roman"/>
          <w:sz w:val="24"/>
          <w:szCs w:val="24"/>
          <w:lang w:val="en-US"/>
        </w:rPr>
        <w:t xml:space="preserve"> calculated by Jaccard distance measurement by applying amplicon seque</w:t>
      </w:r>
      <w:r w:rsidR="003D5F3D">
        <w:rPr>
          <w:rFonts w:cs="Times New Roman"/>
          <w:sz w:val="24"/>
          <w:szCs w:val="24"/>
          <w:lang w:val="en-US"/>
        </w:rPr>
        <w:t xml:space="preserve">ncing data (Fig. 3). </w:t>
      </w:r>
      <w:r w:rsidR="009517E4" w:rsidRPr="009517E4">
        <w:rPr>
          <w:rFonts w:cs="Times New Roman"/>
          <w:sz w:val="24"/>
          <w:szCs w:val="24"/>
          <w:lang w:val="en-US"/>
        </w:rPr>
        <w:t xml:space="preserve">Relationship between bacterial communities in second batch </w:t>
      </w:r>
      <w:r w:rsidR="00BC74C5">
        <w:rPr>
          <w:rFonts w:cs="Times New Roman"/>
          <w:sz w:val="24"/>
          <w:szCs w:val="24"/>
          <w:lang w:val="en-US"/>
        </w:rPr>
        <w:t xml:space="preserve">with other six batches </w:t>
      </w:r>
      <w:r w:rsidR="009517E4" w:rsidRPr="009517E4">
        <w:rPr>
          <w:rFonts w:cs="Times New Roman"/>
          <w:sz w:val="24"/>
          <w:szCs w:val="24"/>
          <w:lang w:val="en-US"/>
        </w:rPr>
        <w:t xml:space="preserve">showed more dissimilarity between </w:t>
      </w:r>
      <w:r w:rsidR="008451F6">
        <w:rPr>
          <w:rFonts w:cs="Times New Roman"/>
          <w:sz w:val="24"/>
          <w:szCs w:val="24"/>
          <w:lang w:val="en-US"/>
        </w:rPr>
        <w:t xml:space="preserve">this </w:t>
      </w:r>
      <w:r w:rsidR="009517E4" w:rsidRPr="009517E4">
        <w:rPr>
          <w:rFonts w:cs="Times New Roman"/>
          <w:sz w:val="24"/>
          <w:szCs w:val="24"/>
          <w:lang w:val="en-US"/>
        </w:rPr>
        <w:t xml:space="preserve">and sixth </w:t>
      </w:r>
      <w:r w:rsidR="009517E4">
        <w:rPr>
          <w:rFonts w:cs="Times New Roman"/>
          <w:sz w:val="24"/>
          <w:szCs w:val="24"/>
          <w:lang w:val="en-US"/>
        </w:rPr>
        <w:t>in comparison with other batches</w:t>
      </w:r>
      <w:r w:rsidR="008451F6">
        <w:rPr>
          <w:rFonts w:cs="Times New Roman"/>
          <w:sz w:val="24"/>
          <w:szCs w:val="24"/>
          <w:lang w:val="en-US"/>
        </w:rPr>
        <w:t>. T</w:t>
      </w:r>
      <w:r w:rsidR="009517E4">
        <w:rPr>
          <w:rFonts w:cs="Times New Roman"/>
          <w:sz w:val="24"/>
          <w:szCs w:val="24"/>
          <w:lang w:val="en-US"/>
        </w:rPr>
        <w:t>he</w:t>
      </w:r>
      <w:r w:rsidR="003D5F3D" w:rsidRPr="003D5F3D">
        <w:rPr>
          <w:rFonts w:cs="Times New Roman"/>
          <w:sz w:val="24"/>
          <w:szCs w:val="24"/>
          <w:lang w:val="en-US"/>
        </w:rPr>
        <w:t xml:space="preserve"> total bacterial community in </w:t>
      </w:r>
      <w:r w:rsidR="009517E4">
        <w:rPr>
          <w:rFonts w:cs="Times New Roman"/>
          <w:sz w:val="24"/>
          <w:szCs w:val="24"/>
          <w:lang w:val="en-US"/>
        </w:rPr>
        <w:t>fourth and fifth</w:t>
      </w:r>
      <w:r w:rsidR="003D5F3D" w:rsidRPr="003D5F3D">
        <w:rPr>
          <w:rFonts w:cs="Times New Roman"/>
          <w:sz w:val="24"/>
          <w:szCs w:val="24"/>
          <w:lang w:val="en-US"/>
        </w:rPr>
        <w:t xml:space="preserve"> batches</w:t>
      </w:r>
      <w:r w:rsidR="009517E4">
        <w:rPr>
          <w:rFonts w:cs="Times New Roman"/>
          <w:sz w:val="24"/>
          <w:szCs w:val="24"/>
          <w:lang w:val="en-US"/>
        </w:rPr>
        <w:t xml:space="preserve"> were </w:t>
      </w:r>
      <w:r w:rsidR="007E770A">
        <w:rPr>
          <w:rFonts w:cs="Times New Roman"/>
          <w:sz w:val="24"/>
          <w:szCs w:val="24"/>
          <w:lang w:val="en-US"/>
        </w:rPr>
        <w:t>showed</w:t>
      </w:r>
      <w:r w:rsidR="009517E4">
        <w:rPr>
          <w:rFonts w:cs="Times New Roman"/>
          <w:sz w:val="24"/>
          <w:szCs w:val="24"/>
          <w:lang w:val="en-US"/>
        </w:rPr>
        <w:t xml:space="preserve"> </w:t>
      </w:r>
      <w:r w:rsidR="007E770A">
        <w:rPr>
          <w:rFonts w:cs="Times New Roman"/>
          <w:sz w:val="24"/>
          <w:szCs w:val="24"/>
          <w:lang w:val="en-US"/>
        </w:rPr>
        <w:t xml:space="preserve">less Jaccard distance than others which revealed </w:t>
      </w:r>
      <w:r w:rsidR="009517E4">
        <w:rPr>
          <w:rFonts w:cs="Times New Roman"/>
          <w:sz w:val="24"/>
          <w:szCs w:val="24"/>
          <w:lang w:val="en-US"/>
        </w:rPr>
        <w:t>similarity between these two batches</w:t>
      </w:r>
      <w:r w:rsidR="007E770A">
        <w:rPr>
          <w:rFonts w:cs="Times New Roman"/>
          <w:sz w:val="24"/>
          <w:szCs w:val="24"/>
          <w:lang w:val="en-US"/>
        </w:rPr>
        <w:t>.</w:t>
      </w:r>
    </w:p>
    <w:p w:rsidR="00C8448B" w:rsidRDefault="00C8448B" w:rsidP="00455490">
      <w:pPr>
        <w:autoSpaceDE w:val="0"/>
        <w:autoSpaceDN w:val="0"/>
        <w:adjustRightInd w:val="0"/>
        <w:spacing w:after="0" w:line="480" w:lineRule="auto"/>
        <w:jc w:val="both"/>
        <w:rPr>
          <w:rFonts w:cs="Times New Roman"/>
          <w:sz w:val="24"/>
          <w:szCs w:val="24"/>
          <w:lang w:val="en-US"/>
        </w:rPr>
      </w:pPr>
    </w:p>
    <w:p w:rsidR="0011249D" w:rsidRDefault="0099675D" w:rsidP="003920C5">
      <w:pPr>
        <w:autoSpaceDE w:val="0"/>
        <w:autoSpaceDN w:val="0"/>
        <w:adjustRightInd w:val="0"/>
        <w:spacing w:after="0" w:line="480" w:lineRule="auto"/>
        <w:jc w:val="both"/>
        <w:rPr>
          <w:rFonts w:cs="Times New Roman"/>
          <w:color w:val="000000"/>
          <w:sz w:val="24"/>
          <w:szCs w:val="24"/>
          <w:u w:val="single"/>
          <w:lang w:val="en-US"/>
        </w:rPr>
      </w:pPr>
      <w:bookmarkStart w:id="215" w:name="_GoBack"/>
      <w:r>
        <w:rPr>
          <w:rFonts w:cs="Times New Roman"/>
          <w:color w:val="000000"/>
          <w:sz w:val="24"/>
          <w:szCs w:val="24"/>
          <w:u w:val="single"/>
          <w:lang w:val="en-US"/>
        </w:rPr>
        <w:t>I</w:t>
      </w:r>
      <w:r w:rsidR="0011249D" w:rsidRPr="003920C5">
        <w:rPr>
          <w:rFonts w:cs="Times New Roman"/>
          <w:color w:val="000000"/>
          <w:sz w:val="24"/>
          <w:szCs w:val="24"/>
          <w:u w:val="single"/>
          <w:lang w:val="en-US"/>
        </w:rPr>
        <w:t xml:space="preserve">solation </w:t>
      </w:r>
      <w:r>
        <w:rPr>
          <w:rFonts w:cs="Times New Roman"/>
          <w:color w:val="000000"/>
          <w:sz w:val="24"/>
          <w:szCs w:val="24"/>
          <w:u w:val="single"/>
          <w:lang w:val="en-US"/>
        </w:rPr>
        <w:t xml:space="preserve">by plating </w:t>
      </w:r>
      <w:r w:rsidR="0011249D" w:rsidRPr="003920C5">
        <w:rPr>
          <w:rFonts w:cs="Times New Roman"/>
          <w:color w:val="000000"/>
          <w:sz w:val="24"/>
          <w:szCs w:val="24"/>
          <w:u w:val="single"/>
          <w:lang w:val="en-US"/>
        </w:rPr>
        <w:t xml:space="preserve">and </w:t>
      </w:r>
      <w:r w:rsidR="001F033A">
        <w:rPr>
          <w:rFonts w:cs="Times New Roman"/>
          <w:color w:val="000000"/>
          <w:sz w:val="24"/>
          <w:szCs w:val="24"/>
          <w:u w:val="single"/>
          <w:lang w:val="en-US"/>
        </w:rPr>
        <w:t>dilution to extinction</w:t>
      </w:r>
    </w:p>
    <w:bookmarkEnd w:id="215"/>
    <w:p w:rsidR="00DB6199" w:rsidRDefault="0070310E" w:rsidP="00547308">
      <w:pPr>
        <w:autoSpaceDE w:val="0"/>
        <w:autoSpaceDN w:val="0"/>
        <w:adjustRightInd w:val="0"/>
        <w:spacing w:after="0" w:line="480" w:lineRule="auto"/>
        <w:jc w:val="both"/>
        <w:rPr>
          <w:rFonts w:cs="Times New Roman"/>
          <w:sz w:val="24"/>
          <w:szCs w:val="24"/>
          <w:lang w:val="en-US"/>
        </w:rPr>
      </w:pPr>
      <w:r>
        <w:rPr>
          <w:rFonts w:cs="Times New Roman"/>
          <w:sz w:val="24"/>
          <w:szCs w:val="24"/>
          <w:lang w:val="en-US"/>
        </w:rPr>
        <w:t>I</w:t>
      </w:r>
      <w:r w:rsidR="00547308" w:rsidRPr="003920C5">
        <w:rPr>
          <w:rFonts w:cs="Times New Roman"/>
          <w:sz w:val="24"/>
          <w:szCs w:val="24"/>
          <w:lang w:val="en-US"/>
        </w:rPr>
        <w:t xml:space="preserve">solation </w:t>
      </w:r>
      <w:r>
        <w:rPr>
          <w:rFonts w:cs="Times New Roman"/>
          <w:sz w:val="24"/>
          <w:szCs w:val="24"/>
          <w:lang w:val="en-US"/>
        </w:rPr>
        <w:t>by plating and dilution to extinction were</w:t>
      </w:r>
      <w:r w:rsidR="00547308" w:rsidRPr="003920C5">
        <w:rPr>
          <w:rFonts w:cs="Times New Roman"/>
          <w:sz w:val="24"/>
          <w:szCs w:val="24"/>
          <w:lang w:val="en-US"/>
        </w:rPr>
        <w:t xml:space="preserve"> performed by using enriched </w:t>
      </w:r>
      <w:r w:rsidR="00547308">
        <w:rPr>
          <w:rFonts w:cs="Times New Roman"/>
          <w:sz w:val="24"/>
          <w:szCs w:val="24"/>
          <w:lang w:val="en-US"/>
        </w:rPr>
        <w:t xml:space="preserve">soil </w:t>
      </w:r>
      <w:r w:rsidR="00547308" w:rsidRPr="003920C5">
        <w:rPr>
          <w:rFonts w:cs="Times New Roman"/>
          <w:sz w:val="24"/>
          <w:szCs w:val="24"/>
          <w:lang w:val="en-US"/>
        </w:rPr>
        <w:t xml:space="preserve">culture </w:t>
      </w:r>
      <w:r w:rsidR="00547308">
        <w:rPr>
          <w:rFonts w:cs="Times New Roman"/>
          <w:sz w:val="24"/>
          <w:szCs w:val="24"/>
          <w:lang w:val="en-US"/>
        </w:rPr>
        <w:t>from</w:t>
      </w:r>
      <w:r w:rsidR="00547308" w:rsidRPr="003920C5">
        <w:rPr>
          <w:rFonts w:cs="Times New Roman"/>
          <w:sz w:val="24"/>
          <w:szCs w:val="24"/>
          <w:lang w:val="en-US"/>
        </w:rPr>
        <w:t xml:space="preserve"> 6</w:t>
      </w:r>
      <w:r w:rsidR="00547308" w:rsidRPr="003920C5">
        <w:rPr>
          <w:rFonts w:cs="Times New Roman"/>
          <w:sz w:val="24"/>
          <w:szCs w:val="24"/>
          <w:vertAlign w:val="superscript"/>
          <w:lang w:val="en-US"/>
        </w:rPr>
        <w:t>th</w:t>
      </w:r>
      <w:r w:rsidR="00547308" w:rsidRPr="003920C5">
        <w:rPr>
          <w:rFonts w:cs="Times New Roman"/>
          <w:sz w:val="24"/>
          <w:szCs w:val="24"/>
          <w:lang w:val="en-US"/>
        </w:rPr>
        <w:t xml:space="preserve"> batch</w:t>
      </w:r>
      <w:r w:rsidR="00F06E70">
        <w:rPr>
          <w:rFonts w:cs="Times New Roman"/>
          <w:sz w:val="24"/>
          <w:szCs w:val="24"/>
          <w:lang w:val="en-US"/>
        </w:rPr>
        <w:t xml:space="preserve"> (Fig. </w:t>
      </w:r>
      <w:r w:rsidR="0000011F">
        <w:rPr>
          <w:rFonts w:cs="Times New Roman"/>
          <w:sz w:val="24"/>
          <w:szCs w:val="24"/>
          <w:lang w:val="en-US"/>
        </w:rPr>
        <w:t>4</w:t>
      </w:r>
      <w:r w:rsidR="00F06E70">
        <w:rPr>
          <w:rFonts w:cs="Times New Roman"/>
          <w:sz w:val="24"/>
          <w:szCs w:val="24"/>
          <w:lang w:val="en-US"/>
        </w:rPr>
        <w:t>)</w:t>
      </w:r>
      <w:r w:rsidR="00547308" w:rsidRPr="003920C5">
        <w:rPr>
          <w:rFonts w:cs="Times New Roman"/>
          <w:sz w:val="24"/>
          <w:szCs w:val="24"/>
          <w:lang w:val="en-US"/>
        </w:rPr>
        <w:t xml:space="preserve">. In total around 1000 colonies were picked by colony picker </w:t>
      </w:r>
      <w:r w:rsidR="00C35977">
        <w:rPr>
          <w:rFonts w:cs="Times New Roman"/>
          <w:sz w:val="24"/>
          <w:szCs w:val="24"/>
          <w:lang w:val="en-US"/>
        </w:rPr>
        <w:t>through the isolation by</w:t>
      </w:r>
      <w:r>
        <w:rPr>
          <w:rFonts w:cs="Times New Roman"/>
          <w:sz w:val="24"/>
          <w:szCs w:val="24"/>
          <w:lang w:val="en-US"/>
        </w:rPr>
        <w:t xml:space="preserve"> plating method</w:t>
      </w:r>
      <w:r w:rsidR="00C35977">
        <w:rPr>
          <w:rFonts w:cs="Times New Roman"/>
          <w:sz w:val="24"/>
          <w:szCs w:val="24"/>
          <w:lang w:val="en-US"/>
        </w:rPr>
        <w:t>. All colonies</w:t>
      </w:r>
      <w:r>
        <w:rPr>
          <w:rFonts w:cs="Times New Roman"/>
          <w:sz w:val="24"/>
          <w:szCs w:val="24"/>
          <w:lang w:val="en-US"/>
        </w:rPr>
        <w:t xml:space="preserve"> </w:t>
      </w:r>
      <w:r w:rsidR="00547308">
        <w:rPr>
          <w:rFonts w:cs="Times New Roman"/>
          <w:sz w:val="24"/>
          <w:szCs w:val="24"/>
          <w:lang w:val="en-US"/>
        </w:rPr>
        <w:t>were</w:t>
      </w:r>
      <w:r w:rsidR="00547308" w:rsidRPr="003920C5">
        <w:rPr>
          <w:rFonts w:cs="Times New Roman"/>
          <w:sz w:val="24"/>
          <w:szCs w:val="24"/>
          <w:lang w:val="en-US"/>
        </w:rPr>
        <w:t xml:space="preserve"> cultured by several sub cultivations then </w:t>
      </w:r>
      <w:r w:rsidR="00547308">
        <w:rPr>
          <w:rFonts w:cs="Times New Roman"/>
          <w:sz w:val="24"/>
          <w:szCs w:val="24"/>
          <w:lang w:val="en-US"/>
        </w:rPr>
        <w:t>were</w:t>
      </w:r>
      <w:r w:rsidR="00547308" w:rsidRPr="003920C5">
        <w:rPr>
          <w:rFonts w:cs="Times New Roman"/>
          <w:sz w:val="24"/>
          <w:szCs w:val="24"/>
          <w:lang w:val="en-US"/>
        </w:rPr>
        <w:t xml:space="preserve"> followed by maldi-tof dereplication. 42 representatives were </w:t>
      </w:r>
      <w:r w:rsidR="00A65B1C">
        <w:rPr>
          <w:rFonts w:cs="Times New Roman"/>
          <w:sz w:val="24"/>
          <w:szCs w:val="24"/>
          <w:lang w:val="en-US"/>
        </w:rPr>
        <w:t>found</w:t>
      </w:r>
      <w:r w:rsidR="00547308" w:rsidRPr="003920C5">
        <w:rPr>
          <w:rFonts w:cs="Times New Roman"/>
          <w:sz w:val="24"/>
          <w:szCs w:val="24"/>
          <w:lang w:val="en-US"/>
        </w:rPr>
        <w:t xml:space="preserve"> by </w:t>
      </w:r>
      <w:r w:rsidR="00A65B1C">
        <w:rPr>
          <w:rFonts w:cs="Times New Roman"/>
          <w:sz w:val="24"/>
          <w:szCs w:val="24"/>
          <w:lang w:val="en-US"/>
        </w:rPr>
        <w:t xml:space="preserve">maldi-tof </w:t>
      </w:r>
      <w:r w:rsidR="00547308" w:rsidRPr="003920C5">
        <w:rPr>
          <w:rFonts w:cs="Times New Roman"/>
          <w:sz w:val="24"/>
          <w:szCs w:val="24"/>
          <w:lang w:val="en-US"/>
        </w:rPr>
        <w:t xml:space="preserve">dereplication </w:t>
      </w:r>
      <w:r w:rsidR="00DC7157">
        <w:rPr>
          <w:rFonts w:cs="Times New Roman"/>
          <w:sz w:val="24"/>
          <w:szCs w:val="24"/>
          <w:lang w:val="en-US"/>
        </w:rPr>
        <w:t xml:space="preserve">with the 71% cut off value </w:t>
      </w:r>
      <w:r w:rsidR="00C35977">
        <w:rPr>
          <w:rFonts w:cs="Times New Roman"/>
          <w:sz w:val="24"/>
          <w:szCs w:val="24"/>
          <w:lang w:val="en-US"/>
        </w:rPr>
        <w:t>and</w:t>
      </w:r>
      <w:r w:rsidR="00547308" w:rsidRPr="003920C5">
        <w:rPr>
          <w:rFonts w:cs="Times New Roman"/>
          <w:sz w:val="24"/>
          <w:szCs w:val="24"/>
          <w:lang w:val="en-US"/>
        </w:rPr>
        <w:t xml:space="preserve"> showed </w:t>
      </w:r>
      <w:r w:rsidR="00DB6199">
        <w:rPr>
          <w:rFonts w:cs="Times New Roman"/>
          <w:sz w:val="24"/>
          <w:szCs w:val="24"/>
          <w:lang w:val="en-US"/>
        </w:rPr>
        <w:t xml:space="preserve">most of them were </w:t>
      </w:r>
      <w:r w:rsidR="00A65B1C" w:rsidRPr="00DC7157">
        <w:rPr>
          <w:rFonts w:cs="Times New Roman"/>
          <w:i/>
          <w:sz w:val="24"/>
          <w:szCs w:val="24"/>
          <w:lang w:val="en-US"/>
        </w:rPr>
        <w:t>Achromobacter</w:t>
      </w:r>
      <w:r w:rsidR="00A65B1C">
        <w:rPr>
          <w:rFonts w:cs="Times New Roman"/>
          <w:sz w:val="24"/>
          <w:szCs w:val="24"/>
          <w:lang w:val="en-US"/>
        </w:rPr>
        <w:t xml:space="preserve"> species</w:t>
      </w:r>
      <w:r w:rsidR="00DB6199">
        <w:rPr>
          <w:rFonts w:cs="Times New Roman"/>
          <w:sz w:val="24"/>
          <w:szCs w:val="24"/>
          <w:lang w:val="en-US"/>
        </w:rPr>
        <w:t xml:space="preserve"> but with different profiles</w:t>
      </w:r>
      <w:r w:rsidR="00385475">
        <w:rPr>
          <w:rFonts w:cs="Times New Roman"/>
          <w:sz w:val="24"/>
          <w:szCs w:val="24"/>
          <w:lang w:val="en-US"/>
        </w:rPr>
        <w:t xml:space="preserve"> that suggested </w:t>
      </w:r>
      <w:r w:rsidR="003B4992">
        <w:rPr>
          <w:rFonts w:cs="Times New Roman"/>
          <w:sz w:val="24"/>
          <w:szCs w:val="24"/>
          <w:lang w:val="en-US"/>
        </w:rPr>
        <w:t xml:space="preserve">that they </w:t>
      </w:r>
      <w:r w:rsidR="00385475">
        <w:rPr>
          <w:rFonts w:cs="Times New Roman"/>
          <w:sz w:val="24"/>
          <w:szCs w:val="24"/>
          <w:lang w:val="en-US"/>
        </w:rPr>
        <w:t xml:space="preserve">belong to different </w:t>
      </w:r>
      <w:r w:rsidR="00385475" w:rsidRPr="00DC7157">
        <w:rPr>
          <w:rFonts w:cs="Times New Roman"/>
          <w:i/>
          <w:sz w:val="24"/>
          <w:szCs w:val="24"/>
          <w:lang w:val="en-US"/>
        </w:rPr>
        <w:t>Achromobacter</w:t>
      </w:r>
      <w:r w:rsidR="00385475">
        <w:rPr>
          <w:rFonts w:cs="Times New Roman"/>
          <w:sz w:val="24"/>
          <w:szCs w:val="24"/>
          <w:lang w:val="en-US"/>
        </w:rPr>
        <w:t xml:space="preserve"> species</w:t>
      </w:r>
      <w:r w:rsidR="00A65B1C">
        <w:rPr>
          <w:rFonts w:cs="Times New Roman"/>
          <w:sz w:val="24"/>
          <w:szCs w:val="24"/>
          <w:lang w:val="en-US"/>
        </w:rPr>
        <w:t xml:space="preserve">. </w:t>
      </w:r>
      <w:r w:rsidR="00494570">
        <w:rPr>
          <w:rFonts w:cs="Times New Roman"/>
          <w:sz w:val="24"/>
          <w:szCs w:val="24"/>
          <w:lang w:val="en-US"/>
        </w:rPr>
        <w:t xml:space="preserve">Nrda sequencing was performed to validate the results of </w:t>
      </w:r>
      <w:r w:rsidR="00397ECA" w:rsidRPr="00DA5206">
        <w:rPr>
          <w:rFonts w:cs="Times New Roman"/>
          <w:color w:val="000000"/>
          <w:sz w:val="24"/>
          <w:szCs w:val="24"/>
          <w:lang w:val="en-US"/>
        </w:rPr>
        <w:t>MALDI-TOF MS</w:t>
      </w:r>
      <w:r w:rsidR="00397ECA">
        <w:rPr>
          <w:rFonts w:cs="Times New Roman"/>
          <w:sz w:val="24"/>
          <w:szCs w:val="24"/>
          <w:lang w:val="en-US"/>
        </w:rPr>
        <w:t xml:space="preserve"> </w:t>
      </w:r>
      <w:r w:rsidR="00494570">
        <w:rPr>
          <w:rFonts w:cs="Times New Roman"/>
          <w:sz w:val="24"/>
          <w:szCs w:val="24"/>
          <w:lang w:val="en-US"/>
        </w:rPr>
        <w:t>and identify other unknown representative</w:t>
      </w:r>
      <w:r w:rsidR="000D58FB">
        <w:rPr>
          <w:rFonts w:cs="Times New Roman"/>
          <w:sz w:val="24"/>
          <w:szCs w:val="24"/>
          <w:lang w:val="en-US"/>
        </w:rPr>
        <w:t>. I</w:t>
      </w:r>
      <w:r w:rsidR="00A65B1C">
        <w:rPr>
          <w:rFonts w:cs="Times New Roman"/>
          <w:sz w:val="24"/>
          <w:szCs w:val="24"/>
          <w:lang w:val="en-US"/>
        </w:rPr>
        <w:t xml:space="preserve">n contrast to </w:t>
      </w:r>
      <w:r w:rsidR="00397ECA" w:rsidRPr="00DA5206">
        <w:rPr>
          <w:rFonts w:cs="Times New Roman"/>
          <w:color w:val="000000"/>
          <w:sz w:val="24"/>
          <w:szCs w:val="24"/>
          <w:lang w:val="en-US"/>
        </w:rPr>
        <w:t>MALDI-TOF MS</w:t>
      </w:r>
      <w:r w:rsidR="00397ECA">
        <w:rPr>
          <w:rFonts w:cs="Times New Roman"/>
          <w:sz w:val="24"/>
          <w:szCs w:val="24"/>
          <w:lang w:val="en-US"/>
        </w:rPr>
        <w:t xml:space="preserve"> </w:t>
      </w:r>
      <w:r w:rsidR="00A65B1C">
        <w:rPr>
          <w:rFonts w:cs="Times New Roman"/>
          <w:sz w:val="24"/>
          <w:szCs w:val="24"/>
          <w:lang w:val="en-US"/>
        </w:rPr>
        <w:t xml:space="preserve">results, Nrda sequencing showed </w:t>
      </w:r>
      <w:r w:rsidR="00494570">
        <w:rPr>
          <w:rFonts w:cs="Times New Roman"/>
          <w:sz w:val="24"/>
          <w:szCs w:val="24"/>
          <w:lang w:val="en-US"/>
        </w:rPr>
        <w:t xml:space="preserve">only </w:t>
      </w:r>
      <w:r w:rsidR="00A65B1C">
        <w:rPr>
          <w:rFonts w:cs="Times New Roman"/>
          <w:sz w:val="24"/>
          <w:szCs w:val="24"/>
          <w:lang w:val="en-US"/>
        </w:rPr>
        <w:t xml:space="preserve">1 </w:t>
      </w:r>
      <w:r w:rsidR="00A65B1C" w:rsidRPr="00DC7157">
        <w:rPr>
          <w:rFonts w:cs="Times New Roman"/>
          <w:i/>
          <w:sz w:val="24"/>
          <w:szCs w:val="24"/>
          <w:lang w:val="en-US"/>
        </w:rPr>
        <w:t>Achromobacter</w:t>
      </w:r>
      <w:r w:rsidR="00494570">
        <w:rPr>
          <w:rFonts w:cs="Times New Roman"/>
          <w:sz w:val="24"/>
          <w:szCs w:val="24"/>
          <w:lang w:val="en-US"/>
        </w:rPr>
        <w:t xml:space="preserve"> specie</w:t>
      </w:r>
      <w:r w:rsidR="000D58FB">
        <w:rPr>
          <w:rFonts w:cs="Times New Roman"/>
          <w:sz w:val="24"/>
          <w:szCs w:val="24"/>
          <w:lang w:val="en-US"/>
        </w:rPr>
        <w:t xml:space="preserve"> and </w:t>
      </w:r>
      <w:r w:rsidR="00494570" w:rsidRPr="00494570">
        <w:rPr>
          <w:rFonts w:cs="Times New Roman"/>
          <w:i/>
          <w:sz w:val="24"/>
          <w:szCs w:val="24"/>
          <w:lang w:val="en-US"/>
        </w:rPr>
        <w:t>Thermomonas</w:t>
      </w:r>
      <w:r w:rsidR="00494570">
        <w:rPr>
          <w:rFonts w:cs="Times New Roman"/>
          <w:sz w:val="24"/>
          <w:szCs w:val="24"/>
          <w:lang w:val="en-US"/>
        </w:rPr>
        <w:t xml:space="preserve">, </w:t>
      </w:r>
      <w:r w:rsidR="00494570" w:rsidRPr="00494570">
        <w:rPr>
          <w:rFonts w:cs="Times New Roman"/>
          <w:i/>
          <w:sz w:val="24"/>
          <w:szCs w:val="24"/>
          <w:lang w:val="en-US"/>
        </w:rPr>
        <w:t>Pedobacter</w:t>
      </w:r>
      <w:r w:rsidR="00494570">
        <w:rPr>
          <w:rFonts w:cs="Times New Roman"/>
          <w:sz w:val="24"/>
          <w:szCs w:val="24"/>
          <w:lang w:val="en-US"/>
        </w:rPr>
        <w:t xml:space="preserve"> and </w:t>
      </w:r>
      <w:r w:rsidR="00494570" w:rsidRPr="00494570">
        <w:rPr>
          <w:rFonts w:cs="Times New Roman"/>
          <w:i/>
          <w:sz w:val="24"/>
          <w:szCs w:val="24"/>
          <w:lang w:val="en-US"/>
        </w:rPr>
        <w:t>Kaistia</w:t>
      </w:r>
      <w:r w:rsidR="00494570">
        <w:rPr>
          <w:rFonts w:cs="Times New Roman"/>
          <w:sz w:val="24"/>
          <w:szCs w:val="24"/>
          <w:lang w:val="en-US"/>
        </w:rPr>
        <w:t xml:space="preserve"> </w:t>
      </w:r>
      <w:r w:rsidR="001A259B">
        <w:rPr>
          <w:rFonts w:cs="Times New Roman"/>
          <w:sz w:val="24"/>
          <w:szCs w:val="24"/>
          <w:lang w:val="en-US"/>
        </w:rPr>
        <w:t xml:space="preserve">were also found as </w:t>
      </w:r>
      <w:r w:rsidR="00494570">
        <w:rPr>
          <w:rFonts w:cs="Times New Roman"/>
          <w:sz w:val="24"/>
          <w:szCs w:val="24"/>
          <w:lang w:val="en-US"/>
        </w:rPr>
        <w:t>unknown representative</w:t>
      </w:r>
      <w:r w:rsidR="001A259B">
        <w:rPr>
          <w:rFonts w:cs="Times New Roman"/>
          <w:sz w:val="24"/>
          <w:szCs w:val="24"/>
          <w:lang w:val="en-US"/>
        </w:rPr>
        <w:t xml:space="preserve"> with </w:t>
      </w:r>
      <w:r w:rsidR="00397ECA" w:rsidRPr="00DA5206">
        <w:rPr>
          <w:rFonts w:cs="Times New Roman"/>
          <w:color w:val="000000"/>
          <w:sz w:val="24"/>
          <w:szCs w:val="24"/>
          <w:lang w:val="en-US"/>
        </w:rPr>
        <w:t>MALDI-TOF MS</w:t>
      </w:r>
      <w:r w:rsidR="00494570">
        <w:rPr>
          <w:rFonts w:cs="Times New Roman"/>
          <w:sz w:val="24"/>
          <w:szCs w:val="24"/>
          <w:lang w:val="en-US"/>
        </w:rPr>
        <w:t xml:space="preserve">. </w:t>
      </w:r>
    </w:p>
    <w:p w:rsidR="00DC7157" w:rsidRDefault="00494570" w:rsidP="00547308">
      <w:pPr>
        <w:autoSpaceDE w:val="0"/>
        <w:autoSpaceDN w:val="0"/>
        <w:adjustRightInd w:val="0"/>
        <w:spacing w:after="0" w:line="480" w:lineRule="auto"/>
        <w:jc w:val="both"/>
        <w:rPr>
          <w:rFonts w:cs="Times New Roman"/>
          <w:sz w:val="24"/>
          <w:szCs w:val="24"/>
          <w:lang w:val="en-US"/>
        </w:rPr>
      </w:pPr>
      <w:r>
        <w:rPr>
          <w:rFonts w:cs="Times New Roman"/>
          <w:sz w:val="24"/>
          <w:szCs w:val="24"/>
          <w:lang w:val="en-US"/>
        </w:rPr>
        <w:t xml:space="preserve">On the other hand, </w:t>
      </w:r>
      <w:r w:rsidR="00DC7157" w:rsidRPr="00DC7157">
        <w:rPr>
          <w:rFonts w:cs="Times New Roman"/>
          <w:i/>
          <w:sz w:val="24"/>
          <w:szCs w:val="24"/>
          <w:lang w:val="en-US"/>
        </w:rPr>
        <w:t>Hydrogenophaga</w:t>
      </w:r>
      <w:r w:rsidR="00DC7157">
        <w:rPr>
          <w:rFonts w:cs="Times New Roman"/>
          <w:sz w:val="24"/>
          <w:szCs w:val="24"/>
          <w:lang w:val="en-US"/>
        </w:rPr>
        <w:t xml:space="preserve">, </w:t>
      </w:r>
      <w:r w:rsidR="00DC7157" w:rsidRPr="00DC7157">
        <w:rPr>
          <w:rFonts w:cs="Times New Roman"/>
          <w:i/>
          <w:sz w:val="24"/>
          <w:szCs w:val="24"/>
          <w:lang w:val="en-US"/>
        </w:rPr>
        <w:t>Bdellovibrio</w:t>
      </w:r>
      <w:r w:rsidR="00DC7157">
        <w:rPr>
          <w:rFonts w:cs="Times New Roman"/>
          <w:sz w:val="24"/>
          <w:szCs w:val="24"/>
          <w:lang w:val="en-US"/>
        </w:rPr>
        <w:t xml:space="preserve"> and </w:t>
      </w:r>
      <w:r w:rsidR="00DC7157" w:rsidRPr="00DC7157">
        <w:rPr>
          <w:rFonts w:cs="Times New Roman"/>
          <w:i/>
          <w:sz w:val="24"/>
          <w:szCs w:val="24"/>
          <w:lang w:val="en-US"/>
        </w:rPr>
        <w:t>Sphingomonas</w:t>
      </w:r>
      <w:r w:rsidR="00DC7157">
        <w:rPr>
          <w:rFonts w:cs="Times New Roman"/>
          <w:sz w:val="24"/>
          <w:szCs w:val="24"/>
          <w:lang w:val="en-US"/>
        </w:rPr>
        <w:t xml:space="preserve"> were isolated by dilution to extinction method</w:t>
      </w:r>
      <w:r w:rsidR="000D58FB">
        <w:rPr>
          <w:rFonts w:cs="Times New Roman"/>
          <w:sz w:val="24"/>
          <w:szCs w:val="24"/>
          <w:lang w:val="en-US"/>
        </w:rPr>
        <w:t xml:space="preserve"> by applying electrolysis cell to produce H2, O2 and CO2</w:t>
      </w:r>
      <w:r w:rsidR="00DC7157">
        <w:rPr>
          <w:rFonts w:cs="Times New Roman"/>
          <w:sz w:val="24"/>
          <w:szCs w:val="24"/>
          <w:lang w:val="en-US"/>
        </w:rPr>
        <w:t xml:space="preserve">. </w:t>
      </w:r>
    </w:p>
    <w:p w:rsidR="00DB2CD5" w:rsidRDefault="00DB2CD5" w:rsidP="00547308">
      <w:pPr>
        <w:autoSpaceDE w:val="0"/>
        <w:autoSpaceDN w:val="0"/>
        <w:adjustRightInd w:val="0"/>
        <w:spacing w:after="0" w:line="480" w:lineRule="auto"/>
        <w:jc w:val="both"/>
        <w:rPr>
          <w:rFonts w:cs="Times New Roman"/>
          <w:sz w:val="24"/>
          <w:szCs w:val="24"/>
          <w:lang w:val="en-US"/>
        </w:rPr>
      </w:pPr>
    </w:p>
    <w:p w:rsidR="00DB2CD5" w:rsidRPr="00142A2A" w:rsidRDefault="00DB2CD5" w:rsidP="00547308">
      <w:pPr>
        <w:autoSpaceDE w:val="0"/>
        <w:autoSpaceDN w:val="0"/>
        <w:adjustRightInd w:val="0"/>
        <w:spacing w:after="0" w:line="480" w:lineRule="auto"/>
        <w:jc w:val="both"/>
        <w:rPr>
          <w:rFonts w:cs="Times New Roman"/>
          <w:color w:val="000000"/>
          <w:sz w:val="24"/>
          <w:szCs w:val="24"/>
          <w:u w:val="single"/>
          <w:lang w:val="en-US"/>
        </w:rPr>
      </w:pPr>
      <w:r w:rsidRPr="006915ED">
        <w:rPr>
          <w:rFonts w:cs="Times New Roman"/>
          <w:sz w:val="24"/>
          <w:szCs w:val="24"/>
          <w:highlight w:val="yellow"/>
          <w:u w:val="single"/>
          <w:lang w:val="en-US"/>
        </w:rPr>
        <w:t>Maldi-tof</w:t>
      </w:r>
      <w:r w:rsidRPr="00142A2A">
        <w:rPr>
          <w:rFonts w:cs="Times New Roman"/>
          <w:sz w:val="24"/>
          <w:szCs w:val="24"/>
          <w:u w:val="single"/>
          <w:lang w:val="en-US"/>
        </w:rPr>
        <w:t xml:space="preserve"> </w:t>
      </w:r>
    </w:p>
    <w:p w:rsidR="00547308" w:rsidRPr="003920C5" w:rsidRDefault="00547308" w:rsidP="003920C5">
      <w:pPr>
        <w:autoSpaceDE w:val="0"/>
        <w:autoSpaceDN w:val="0"/>
        <w:adjustRightInd w:val="0"/>
        <w:spacing w:after="0" w:line="480" w:lineRule="auto"/>
        <w:jc w:val="both"/>
        <w:rPr>
          <w:rFonts w:cs="Times New Roman"/>
          <w:color w:val="000000"/>
          <w:sz w:val="24"/>
          <w:szCs w:val="24"/>
          <w:u w:val="single"/>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A024DF" w:rsidRPr="003920C5" w:rsidRDefault="00A024DF" w:rsidP="003920C5">
      <w:pPr>
        <w:autoSpaceDE w:val="0"/>
        <w:autoSpaceDN w:val="0"/>
        <w:adjustRightInd w:val="0"/>
        <w:spacing w:after="0" w:line="480" w:lineRule="auto"/>
        <w:jc w:val="both"/>
        <w:rPr>
          <w:rFonts w:cs="Times New Roman"/>
          <w:sz w:val="24"/>
          <w:szCs w:val="24"/>
          <w:lang w:val="en-US"/>
        </w:rPr>
      </w:pPr>
    </w:p>
    <w:p w:rsidR="0099675D" w:rsidRDefault="0099675D" w:rsidP="003920C5">
      <w:pPr>
        <w:autoSpaceDE w:val="0"/>
        <w:autoSpaceDN w:val="0"/>
        <w:adjustRightInd w:val="0"/>
        <w:spacing w:after="0" w:line="480" w:lineRule="auto"/>
        <w:jc w:val="both"/>
        <w:rPr>
          <w:rFonts w:cs="Times New Roman"/>
          <w:b/>
          <w:sz w:val="24"/>
          <w:szCs w:val="24"/>
          <w:u w:val="single"/>
          <w:lang w:val="en-US"/>
        </w:rPr>
        <w:sectPr w:rsidR="0099675D" w:rsidSect="001C0A49">
          <w:pgSz w:w="11906" w:h="16838"/>
          <w:pgMar w:top="1417" w:right="1417" w:bottom="1417" w:left="1417" w:header="708" w:footer="708" w:gutter="0"/>
          <w:lnNumType w:countBy="1" w:restart="continuous"/>
          <w:cols w:space="708"/>
          <w:docGrid w:linePitch="360"/>
        </w:sectPr>
      </w:pPr>
    </w:p>
    <w:p w:rsidR="001C0A49" w:rsidRPr="003920C5" w:rsidRDefault="001C0A49" w:rsidP="003920C5">
      <w:pPr>
        <w:autoSpaceDE w:val="0"/>
        <w:autoSpaceDN w:val="0"/>
        <w:adjustRightInd w:val="0"/>
        <w:spacing w:after="0" w:line="480" w:lineRule="auto"/>
        <w:jc w:val="both"/>
        <w:rPr>
          <w:rFonts w:cs="Times New Roman"/>
          <w:b/>
          <w:sz w:val="24"/>
          <w:szCs w:val="24"/>
          <w:u w:val="single"/>
          <w:lang w:val="en-US"/>
        </w:rPr>
      </w:pPr>
      <w:r w:rsidRPr="003920C5">
        <w:rPr>
          <w:rFonts w:cs="Times New Roman"/>
          <w:b/>
          <w:sz w:val="24"/>
          <w:szCs w:val="24"/>
          <w:u w:val="single"/>
          <w:lang w:val="en-US"/>
        </w:rPr>
        <w:lastRenderedPageBreak/>
        <w:t>Discussions</w:t>
      </w:r>
    </w:p>
    <w:p w:rsidR="001C0A49" w:rsidRPr="003920C5" w:rsidRDefault="00B7581D" w:rsidP="003920C5">
      <w:pPr>
        <w:autoSpaceDE w:val="0"/>
        <w:autoSpaceDN w:val="0"/>
        <w:adjustRightInd w:val="0"/>
        <w:spacing w:after="0" w:line="480" w:lineRule="auto"/>
        <w:jc w:val="both"/>
        <w:rPr>
          <w:rFonts w:cs="Times New Roman"/>
          <w:sz w:val="24"/>
          <w:szCs w:val="24"/>
          <w:lang w:val="en-US"/>
        </w:rPr>
      </w:pPr>
      <w:r>
        <w:rPr>
          <w:rFonts w:cs="Times New Roman"/>
          <w:sz w:val="24"/>
          <w:szCs w:val="24"/>
          <w:lang w:val="en-US"/>
        </w:rPr>
        <w:t>The present study described the enrichment, isolation and identification of bacterial strains</w:t>
      </w:r>
      <w:r w:rsidR="003C2D49">
        <w:rPr>
          <w:rFonts w:cs="Times New Roman"/>
          <w:sz w:val="24"/>
          <w:szCs w:val="24"/>
          <w:lang w:val="en-US"/>
        </w:rPr>
        <w:t xml:space="preserve"> capable of </w:t>
      </w:r>
      <w:r>
        <w:rPr>
          <w:rFonts w:cs="Times New Roman"/>
          <w:sz w:val="24"/>
          <w:szCs w:val="24"/>
          <w:lang w:val="en-US"/>
        </w:rPr>
        <w:t>. Enrichment was achieved by applying electrolysis cell to produce H2 and O2 gases.</w:t>
      </w:r>
    </w:p>
    <w:p w:rsidR="00892629" w:rsidRDefault="00892629" w:rsidP="003920C5">
      <w:pPr>
        <w:autoSpaceDE w:val="0"/>
        <w:autoSpaceDN w:val="0"/>
        <w:adjustRightInd w:val="0"/>
        <w:spacing w:line="480" w:lineRule="auto"/>
        <w:jc w:val="both"/>
        <w:rPr>
          <w:rFonts w:cs="Times New Roman"/>
          <w:b/>
          <w:bCs/>
          <w:sz w:val="24"/>
          <w:szCs w:val="24"/>
          <w:lang w:val="en-US"/>
        </w:rPr>
        <w:sectPr w:rsidR="00892629" w:rsidSect="001C0A49">
          <w:pgSz w:w="11906" w:h="16838"/>
          <w:pgMar w:top="1417" w:right="1417" w:bottom="1417" w:left="1417" w:header="708" w:footer="708" w:gutter="0"/>
          <w:lnNumType w:countBy="1" w:restart="continuous"/>
          <w:cols w:space="708"/>
          <w:docGrid w:linePitch="360"/>
        </w:sectPr>
      </w:pPr>
    </w:p>
    <w:p w:rsidR="00467E42" w:rsidRPr="003920C5" w:rsidRDefault="00467E42" w:rsidP="003920C5">
      <w:pPr>
        <w:autoSpaceDE w:val="0"/>
        <w:autoSpaceDN w:val="0"/>
        <w:adjustRightInd w:val="0"/>
        <w:spacing w:line="480" w:lineRule="auto"/>
        <w:jc w:val="both"/>
        <w:rPr>
          <w:rFonts w:cs="Times New Roman"/>
          <w:b/>
          <w:bCs/>
          <w:sz w:val="24"/>
          <w:szCs w:val="24"/>
          <w:lang w:val="en-US"/>
        </w:rPr>
      </w:pPr>
      <w:r w:rsidRPr="003920C5">
        <w:rPr>
          <w:rFonts w:cs="Times New Roman"/>
          <w:b/>
          <w:bCs/>
          <w:sz w:val="24"/>
          <w:szCs w:val="24"/>
          <w:lang w:val="en-US"/>
        </w:rPr>
        <w:lastRenderedPageBreak/>
        <w:t>Acknowledgments</w:t>
      </w:r>
    </w:p>
    <w:p w:rsidR="00E24850" w:rsidRPr="003920C5" w:rsidRDefault="00467E42" w:rsidP="003920C5">
      <w:pPr>
        <w:autoSpaceDE w:val="0"/>
        <w:autoSpaceDN w:val="0"/>
        <w:adjustRightInd w:val="0"/>
        <w:spacing w:after="0" w:line="480" w:lineRule="auto"/>
        <w:jc w:val="both"/>
        <w:rPr>
          <w:rFonts w:cs="Times New Roman"/>
          <w:sz w:val="24"/>
          <w:szCs w:val="24"/>
          <w:lang w:val="en-US"/>
        </w:rPr>
      </w:pPr>
      <w:r w:rsidRPr="003920C5">
        <w:rPr>
          <w:rFonts w:cs="Times New Roman"/>
          <w:sz w:val="24"/>
          <w:szCs w:val="24"/>
          <w:lang w:val="en-US"/>
        </w:rPr>
        <w:t xml:space="preserve">This work was founded by a research grant from the Geconcerteerde Onderzoeksacties (GOA) of Ghent University (BOF15/GOA/006) and the Inter-University Attraction Pole (IUAP) µ-manager financed by the Belgian Science Policy (BELSPO) (grant P7/25). </w:t>
      </w:r>
    </w:p>
    <w:p w:rsidR="0026174A" w:rsidRDefault="0026174A" w:rsidP="003920C5">
      <w:pPr>
        <w:autoSpaceDE w:val="0"/>
        <w:autoSpaceDN w:val="0"/>
        <w:adjustRightInd w:val="0"/>
        <w:spacing w:after="0" w:line="480" w:lineRule="auto"/>
        <w:jc w:val="both"/>
        <w:rPr>
          <w:rFonts w:cs="Times New Roman"/>
          <w:b/>
          <w:sz w:val="24"/>
          <w:szCs w:val="24"/>
          <w:u w:val="single"/>
          <w:lang w:val="en-US"/>
        </w:rPr>
        <w:sectPr w:rsidR="0026174A" w:rsidSect="001C0A49">
          <w:pgSz w:w="11906" w:h="16838"/>
          <w:pgMar w:top="1417" w:right="1417" w:bottom="1417" w:left="1417" w:header="708" w:footer="708" w:gutter="0"/>
          <w:lnNumType w:countBy="1" w:restart="continuous"/>
          <w:cols w:space="708"/>
          <w:docGrid w:linePitch="360"/>
        </w:sectPr>
      </w:pPr>
    </w:p>
    <w:p w:rsidR="00DF43C4" w:rsidRDefault="00414FEA" w:rsidP="003920C5">
      <w:pPr>
        <w:autoSpaceDE w:val="0"/>
        <w:autoSpaceDN w:val="0"/>
        <w:adjustRightInd w:val="0"/>
        <w:spacing w:after="0" w:line="480" w:lineRule="auto"/>
        <w:jc w:val="both"/>
        <w:rPr>
          <w:rFonts w:cs="Times New Roman"/>
          <w:sz w:val="24"/>
          <w:szCs w:val="24"/>
          <w:lang w:val="en-US"/>
        </w:rPr>
        <w:sectPr w:rsidR="00DF43C4" w:rsidSect="001C0A49">
          <w:pgSz w:w="11906" w:h="16838"/>
          <w:pgMar w:top="1417" w:right="1417" w:bottom="1417" w:left="1417" w:header="708" w:footer="708" w:gutter="0"/>
          <w:lnNumType w:countBy="1" w:restart="continuous"/>
          <w:cols w:space="708"/>
          <w:docGrid w:linePitch="360"/>
        </w:sectPr>
      </w:pPr>
      <w:r w:rsidRPr="00414FEA">
        <w:rPr>
          <w:rFonts w:cs="Times New Roman"/>
          <w:noProof/>
          <w:sz w:val="24"/>
          <w:szCs w:val="24"/>
          <w:lang w:val="en-US" w:eastAsia="zh-CN"/>
        </w:rPr>
        <w:lastRenderedPageBreak/>
        <w:drawing>
          <wp:inline distT="0" distB="0" distL="0" distR="0">
            <wp:extent cx="6431280" cy="4823460"/>
            <wp:effectExtent l="0" t="0" r="7620" b="0"/>
            <wp:docPr id="45" name="Picture 45" descr="C:\Users\eehsani\Desktop\Isolation paper\Draft\Pictures\Figure 1\Isolation paper figures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ehsani\Desktop\Isolation paper\Draft\Pictures\Figure 1\Isolation paper figures2\Slid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1951" cy="4831463"/>
                    </a:xfrm>
                    <a:prstGeom prst="rect">
                      <a:avLst/>
                    </a:prstGeom>
                    <a:noFill/>
                    <a:ln>
                      <a:noFill/>
                    </a:ln>
                  </pic:spPr>
                </pic:pic>
              </a:graphicData>
            </a:graphic>
          </wp:inline>
        </w:drawing>
      </w:r>
      <w:r w:rsidR="0026174A" w:rsidRPr="0026174A">
        <w:rPr>
          <w:rFonts w:cs="Times New Roman"/>
          <w:sz w:val="24"/>
          <w:szCs w:val="24"/>
          <w:lang w:val="en-US"/>
        </w:rPr>
        <w:t>Figure 1:</w:t>
      </w:r>
      <w:r w:rsidR="00F0034B">
        <w:rPr>
          <w:rFonts w:cs="Times New Roman"/>
          <w:sz w:val="24"/>
          <w:szCs w:val="24"/>
          <w:lang w:val="en-US"/>
        </w:rPr>
        <w:t xml:space="preserve"> </w:t>
      </w:r>
      <w:r w:rsidR="00482938">
        <w:rPr>
          <w:rFonts w:cs="Times New Roman"/>
          <w:sz w:val="24"/>
          <w:szCs w:val="24"/>
          <w:lang w:val="en-US"/>
        </w:rPr>
        <w:t xml:space="preserve">Bacterial enrichment and growth was monitored by NH4-N consumption and COD </w:t>
      </w:r>
      <w:r w:rsidR="00F0034B">
        <w:rPr>
          <w:rFonts w:cs="Times New Roman"/>
          <w:sz w:val="24"/>
          <w:szCs w:val="24"/>
          <w:lang w:val="en-US"/>
        </w:rPr>
        <w:t>biomass measurement for 1</w:t>
      </w:r>
      <w:r w:rsidR="0092051D">
        <w:rPr>
          <w:rFonts w:cs="Times New Roman"/>
          <w:sz w:val="24"/>
          <w:szCs w:val="24"/>
          <w:lang w:val="en-US"/>
        </w:rPr>
        <w:t>3</w:t>
      </w:r>
      <w:r w:rsidR="00F0034B">
        <w:rPr>
          <w:rFonts w:cs="Times New Roman"/>
          <w:sz w:val="24"/>
          <w:szCs w:val="24"/>
          <w:lang w:val="en-US"/>
        </w:rPr>
        <w:t>0 days</w:t>
      </w:r>
      <w:r w:rsidR="00482938">
        <w:rPr>
          <w:rFonts w:cs="Times New Roman"/>
          <w:sz w:val="24"/>
          <w:szCs w:val="24"/>
          <w:lang w:val="en-US"/>
        </w:rPr>
        <w:t>.</w:t>
      </w:r>
      <w:r w:rsidR="00F0034B">
        <w:rPr>
          <w:rFonts w:cs="Times New Roman"/>
          <w:sz w:val="24"/>
          <w:szCs w:val="24"/>
          <w:lang w:val="en-US"/>
        </w:rPr>
        <w:t xml:space="preserve"> (A) NH4-N  has consumed at the end of each batch by bacteria during  6 batches. (B) COD biomass has increased </w:t>
      </w:r>
      <w:r w:rsidR="00313E97">
        <w:rPr>
          <w:rFonts w:cs="Times New Roman"/>
          <w:sz w:val="24"/>
          <w:szCs w:val="24"/>
          <w:lang w:val="en-US"/>
        </w:rPr>
        <w:t>at the end of each batch, increased to 5-6 g/l in 4</w:t>
      </w:r>
      <w:r w:rsidR="00313E97" w:rsidRPr="00313E97">
        <w:rPr>
          <w:rFonts w:cs="Times New Roman"/>
          <w:sz w:val="24"/>
          <w:szCs w:val="24"/>
          <w:vertAlign w:val="superscript"/>
          <w:lang w:val="en-US"/>
        </w:rPr>
        <w:t>th</w:t>
      </w:r>
      <w:r w:rsidR="00313E97">
        <w:rPr>
          <w:rFonts w:cs="Times New Roman"/>
          <w:sz w:val="24"/>
          <w:szCs w:val="24"/>
          <w:lang w:val="en-US"/>
        </w:rPr>
        <w:t xml:space="preserve"> batch</w:t>
      </w:r>
      <w:r w:rsidR="00F0034B">
        <w:rPr>
          <w:rFonts w:cs="Times New Roman"/>
          <w:sz w:val="24"/>
          <w:szCs w:val="24"/>
          <w:lang w:val="en-US"/>
        </w:rPr>
        <w:t>.</w:t>
      </w:r>
    </w:p>
    <w:p w:rsidR="00DF43C4" w:rsidRDefault="004C2851" w:rsidP="003920C5">
      <w:pPr>
        <w:autoSpaceDE w:val="0"/>
        <w:autoSpaceDN w:val="0"/>
        <w:adjustRightInd w:val="0"/>
        <w:spacing w:after="0" w:line="480" w:lineRule="auto"/>
        <w:jc w:val="both"/>
        <w:rPr>
          <w:rFonts w:cs="Times New Roman"/>
          <w:sz w:val="24"/>
          <w:szCs w:val="24"/>
          <w:lang w:val="en-US"/>
        </w:rPr>
      </w:pPr>
      <w:r w:rsidRPr="004C2851">
        <w:rPr>
          <w:rFonts w:cs="Times New Roman"/>
          <w:noProof/>
          <w:sz w:val="24"/>
          <w:szCs w:val="24"/>
          <w:lang w:val="en-US" w:eastAsia="zh-CN"/>
        </w:rPr>
        <w:lastRenderedPageBreak/>
        <w:drawing>
          <wp:inline distT="0" distB="0" distL="0" distR="0">
            <wp:extent cx="6619460" cy="4175760"/>
            <wp:effectExtent l="0" t="0" r="0" b="0"/>
            <wp:docPr id="42" name="Picture 42" descr="C:\Users\eehsani\Desktop\Isolation paper\Illumina all 6 batches\Heat map\Green heatmap\Final\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ehsani\Desktop\Isolation paper\Illumina all 6 batches\Heat map\Green heatmap\Final\Presentation1\Slid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923" cy="4191823"/>
                    </a:xfrm>
                    <a:prstGeom prst="rect">
                      <a:avLst/>
                    </a:prstGeom>
                    <a:noFill/>
                    <a:ln>
                      <a:noFill/>
                    </a:ln>
                  </pic:spPr>
                </pic:pic>
              </a:graphicData>
            </a:graphic>
          </wp:inline>
        </w:drawing>
      </w:r>
    </w:p>
    <w:p w:rsidR="00027C84" w:rsidRPr="00567109" w:rsidRDefault="00027C84" w:rsidP="00567109">
      <w:pPr>
        <w:autoSpaceDE w:val="0"/>
        <w:autoSpaceDN w:val="0"/>
        <w:adjustRightInd w:val="0"/>
        <w:spacing w:after="0" w:line="480" w:lineRule="auto"/>
        <w:jc w:val="both"/>
        <w:rPr>
          <w:rFonts w:cs="Times New Roman"/>
          <w:sz w:val="24"/>
          <w:szCs w:val="24"/>
          <w:lang w:val="en-US"/>
        </w:rPr>
      </w:pPr>
      <w:r>
        <w:rPr>
          <w:rFonts w:cs="Times New Roman"/>
          <w:sz w:val="24"/>
          <w:szCs w:val="24"/>
          <w:lang w:val="en-US"/>
        </w:rPr>
        <w:t xml:space="preserve">Figure 2. </w:t>
      </w:r>
      <w:r w:rsidR="006751F1">
        <w:rPr>
          <w:rFonts w:cs="Times New Roman"/>
          <w:sz w:val="24"/>
          <w:szCs w:val="24"/>
          <w:lang w:val="en-US"/>
        </w:rPr>
        <w:t xml:space="preserve">Heat map representing all OTUs present in all batches. The color intensity in each panel shows the percentage of a genus in a batch, referring to color key at the right top. </w:t>
      </w:r>
      <w:r w:rsidR="00567109">
        <w:rPr>
          <w:rFonts w:cs="Times New Roman"/>
          <w:sz w:val="24"/>
          <w:szCs w:val="24"/>
          <w:lang w:val="en-US"/>
        </w:rPr>
        <w:t>Dark red</w:t>
      </w:r>
      <w:r w:rsidR="00567109" w:rsidRPr="00567109">
        <w:rPr>
          <w:rFonts w:cs="Times New Roman"/>
          <w:sz w:val="24"/>
          <w:szCs w:val="24"/>
          <w:lang w:val="en-US"/>
        </w:rPr>
        <w:t xml:space="preserve"> indicates abundant genera and black indicates less abundant genera.</w:t>
      </w:r>
      <w:r w:rsidR="00567109">
        <w:rPr>
          <w:rFonts w:cs="Times New Roman"/>
          <w:sz w:val="24"/>
          <w:szCs w:val="24"/>
          <w:lang w:val="en-US"/>
        </w:rPr>
        <w:t xml:space="preserve"> </w:t>
      </w:r>
      <w:r w:rsidR="006751F1">
        <w:rPr>
          <w:rFonts w:cs="Times New Roman"/>
          <w:sz w:val="24"/>
          <w:szCs w:val="24"/>
          <w:lang w:val="en-US"/>
        </w:rPr>
        <w:t xml:space="preserve">Taxonomy is shown at the phylum level (left column) and at the </w:t>
      </w:r>
      <w:r w:rsidR="00567109">
        <w:rPr>
          <w:rFonts w:cs="Times New Roman"/>
          <w:sz w:val="24"/>
          <w:szCs w:val="24"/>
          <w:lang w:val="en-US"/>
        </w:rPr>
        <w:t xml:space="preserve">lowest determined i.e. order or genus </w:t>
      </w:r>
      <w:r w:rsidR="006751F1">
        <w:rPr>
          <w:rFonts w:cs="Times New Roman"/>
          <w:sz w:val="24"/>
          <w:szCs w:val="24"/>
          <w:lang w:val="en-US"/>
        </w:rPr>
        <w:t>level (right column).</w:t>
      </w:r>
    </w:p>
    <w:p w:rsidR="00027C84" w:rsidRDefault="00027C84" w:rsidP="003920C5">
      <w:pPr>
        <w:autoSpaceDE w:val="0"/>
        <w:autoSpaceDN w:val="0"/>
        <w:adjustRightInd w:val="0"/>
        <w:spacing w:after="0" w:line="480" w:lineRule="auto"/>
        <w:jc w:val="both"/>
        <w:rPr>
          <w:rFonts w:cs="Times New Roman"/>
          <w:sz w:val="24"/>
          <w:szCs w:val="24"/>
          <w:lang w:val="en-US"/>
        </w:rPr>
      </w:pPr>
    </w:p>
    <w:p w:rsidR="00027C84" w:rsidRDefault="00027C84" w:rsidP="003920C5">
      <w:pPr>
        <w:autoSpaceDE w:val="0"/>
        <w:autoSpaceDN w:val="0"/>
        <w:adjustRightInd w:val="0"/>
        <w:spacing w:after="0" w:line="480" w:lineRule="auto"/>
        <w:jc w:val="both"/>
        <w:rPr>
          <w:rFonts w:cs="Times New Roman"/>
          <w:sz w:val="24"/>
          <w:szCs w:val="24"/>
          <w:lang w:val="en-US"/>
        </w:rPr>
        <w:sectPr w:rsidR="00027C84" w:rsidSect="001C0A49">
          <w:pgSz w:w="11906" w:h="16838"/>
          <w:pgMar w:top="1417" w:right="1417" w:bottom="1417" w:left="1417" w:header="708" w:footer="708" w:gutter="0"/>
          <w:lnNumType w:countBy="1" w:restart="continuous"/>
          <w:cols w:space="708"/>
          <w:docGrid w:linePitch="360"/>
        </w:sectPr>
      </w:pPr>
    </w:p>
    <w:p w:rsidR="00B5110A" w:rsidRDefault="00B5110A" w:rsidP="003920C5">
      <w:pPr>
        <w:autoSpaceDE w:val="0"/>
        <w:autoSpaceDN w:val="0"/>
        <w:adjustRightInd w:val="0"/>
        <w:spacing w:after="0" w:line="480" w:lineRule="auto"/>
        <w:jc w:val="both"/>
        <w:rPr>
          <w:rFonts w:cs="Times New Roman"/>
          <w:sz w:val="24"/>
          <w:szCs w:val="24"/>
          <w:lang w:val="en-US"/>
        </w:rPr>
      </w:pPr>
      <w:r w:rsidRPr="00B5110A">
        <w:rPr>
          <w:rFonts w:cs="Times New Roman"/>
          <w:noProof/>
          <w:sz w:val="24"/>
          <w:szCs w:val="24"/>
          <w:lang w:val="en-US" w:eastAsia="zh-CN"/>
        </w:rPr>
        <w:lastRenderedPageBreak/>
        <w:drawing>
          <wp:inline distT="0" distB="0" distL="0" distR="0">
            <wp:extent cx="3888619" cy="30297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4651" cy="3049994"/>
                    </a:xfrm>
                    <a:prstGeom prst="rect">
                      <a:avLst/>
                    </a:prstGeom>
                    <a:noFill/>
                    <a:ln>
                      <a:noFill/>
                    </a:ln>
                  </pic:spPr>
                </pic:pic>
              </a:graphicData>
            </a:graphic>
          </wp:inline>
        </w:drawing>
      </w:r>
      <w:r w:rsidRPr="00B5110A">
        <w:rPr>
          <w:rFonts w:cs="Times New Roman"/>
          <w:noProof/>
          <w:sz w:val="24"/>
          <w:szCs w:val="24"/>
          <w:lang w:val="en-US" w:eastAsia="zh-CN"/>
        </w:rPr>
        <w:drawing>
          <wp:inline distT="0" distB="0" distL="0" distR="0">
            <wp:extent cx="3876675" cy="29748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2974848"/>
                    </a:xfrm>
                    <a:prstGeom prst="rect">
                      <a:avLst/>
                    </a:prstGeom>
                    <a:noFill/>
                    <a:ln>
                      <a:noFill/>
                    </a:ln>
                  </pic:spPr>
                </pic:pic>
              </a:graphicData>
            </a:graphic>
          </wp:inline>
        </w:drawing>
      </w:r>
    </w:p>
    <w:p w:rsidR="007D4094" w:rsidRDefault="00027C84" w:rsidP="003920C5">
      <w:pPr>
        <w:autoSpaceDE w:val="0"/>
        <w:autoSpaceDN w:val="0"/>
        <w:adjustRightInd w:val="0"/>
        <w:spacing w:after="0" w:line="480" w:lineRule="auto"/>
        <w:jc w:val="both"/>
        <w:rPr>
          <w:rFonts w:cs="Times New Roman"/>
          <w:sz w:val="24"/>
          <w:szCs w:val="24"/>
          <w:lang w:val="en-US"/>
        </w:rPr>
        <w:sectPr w:rsidR="007D4094" w:rsidSect="001C0A49">
          <w:pgSz w:w="11906" w:h="16838"/>
          <w:pgMar w:top="1417" w:right="1417" w:bottom="1417" w:left="1417" w:header="708" w:footer="708" w:gutter="0"/>
          <w:lnNumType w:countBy="1" w:restart="continuous"/>
          <w:cols w:space="708"/>
          <w:docGrid w:linePitch="360"/>
        </w:sectPr>
      </w:pPr>
      <w:r>
        <w:rPr>
          <w:rFonts w:cs="Times New Roman"/>
          <w:sz w:val="24"/>
          <w:szCs w:val="24"/>
          <w:lang w:val="en-US"/>
        </w:rPr>
        <w:t>Figure 3.</w:t>
      </w:r>
      <w:r w:rsidR="003D709A">
        <w:rPr>
          <w:rFonts w:cs="Times New Roman"/>
          <w:sz w:val="24"/>
          <w:szCs w:val="24"/>
          <w:lang w:val="en-US"/>
        </w:rPr>
        <w:t xml:space="preserve"> Relationship between bacterial communities in all batches generated from Jaccard distance matrices. These </w:t>
      </w:r>
      <w:r w:rsidR="00BC6DC1">
        <w:rPr>
          <w:rFonts w:cs="Times New Roman"/>
          <w:sz w:val="24"/>
          <w:szCs w:val="24"/>
          <w:lang w:val="en-US"/>
        </w:rPr>
        <w:t xml:space="preserve">two </w:t>
      </w:r>
      <w:r w:rsidR="003D709A">
        <w:rPr>
          <w:rFonts w:cs="Times New Roman"/>
          <w:sz w:val="24"/>
          <w:szCs w:val="24"/>
          <w:lang w:val="en-US"/>
        </w:rPr>
        <w:t>graphs illustrate comparisons of the total bacterial community by 16S amplicon sequencing.</w:t>
      </w:r>
      <w:r w:rsidR="00761497">
        <w:rPr>
          <w:rFonts w:cs="Times New Roman"/>
          <w:sz w:val="24"/>
          <w:szCs w:val="24"/>
          <w:lang w:val="en-US"/>
        </w:rPr>
        <w:t xml:space="preserve"> </w:t>
      </w:r>
      <w:r w:rsidR="003D709A">
        <w:rPr>
          <w:rFonts w:cs="Times New Roman"/>
          <w:sz w:val="24"/>
          <w:szCs w:val="24"/>
          <w:lang w:val="en-US"/>
        </w:rPr>
        <w:t xml:space="preserve"> </w:t>
      </w:r>
      <w:r w:rsidR="00BC6DC1">
        <w:rPr>
          <w:rFonts w:cs="Times New Roman"/>
          <w:sz w:val="24"/>
          <w:szCs w:val="24"/>
          <w:lang w:val="en-US"/>
        </w:rPr>
        <w:t xml:space="preserve">(A) </w:t>
      </w:r>
      <w:r w:rsidR="00541ABE">
        <w:rPr>
          <w:rFonts w:cs="Times New Roman"/>
          <w:sz w:val="24"/>
          <w:szCs w:val="24"/>
          <w:lang w:val="en-US"/>
        </w:rPr>
        <w:t>C</w:t>
      </w:r>
      <w:r w:rsidR="00BC6DC1">
        <w:rPr>
          <w:rFonts w:cs="Times New Roman"/>
          <w:sz w:val="24"/>
          <w:szCs w:val="24"/>
          <w:lang w:val="en-US"/>
        </w:rPr>
        <w:t xml:space="preserve">omparison of </w:t>
      </w:r>
      <w:r w:rsidR="003D5F3D">
        <w:rPr>
          <w:rFonts w:cs="Times New Roman"/>
          <w:sz w:val="24"/>
          <w:szCs w:val="24"/>
          <w:lang w:val="en-US"/>
        </w:rPr>
        <w:t xml:space="preserve">bacterial community of </w:t>
      </w:r>
      <w:r w:rsidR="00CB58BB">
        <w:rPr>
          <w:rFonts w:cs="Times New Roman"/>
          <w:sz w:val="24"/>
          <w:szCs w:val="24"/>
          <w:lang w:val="en-US"/>
        </w:rPr>
        <w:t>second batch</w:t>
      </w:r>
      <w:r w:rsidR="00BC6DC1">
        <w:rPr>
          <w:rFonts w:cs="Times New Roman"/>
          <w:sz w:val="24"/>
          <w:szCs w:val="24"/>
          <w:lang w:val="en-US"/>
        </w:rPr>
        <w:t xml:space="preserve"> with all batches, (B) comparison </w:t>
      </w:r>
      <w:r w:rsidR="00541ABE">
        <w:rPr>
          <w:rFonts w:cs="Times New Roman"/>
          <w:sz w:val="24"/>
          <w:szCs w:val="24"/>
          <w:lang w:val="en-US"/>
        </w:rPr>
        <w:t xml:space="preserve"> between </w:t>
      </w:r>
      <w:r w:rsidR="003D5F3D">
        <w:rPr>
          <w:rFonts w:cs="Times New Roman"/>
          <w:sz w:val="24"/>
          <w:szCs w:val="24"/>
          <w:lang w:val="en-US"/>
        </w:rPr>
        <w:t xml:space="preserve">bacterial community of </w:t>
      </w:r>
      <w:r w:rsidR="00541ABE">
        <w:rPr>
          <w:rFonts w:cs="Times New Roman"/>
          <w:sz w:val="24"/>
          <w:szCs w:val="24"/>
          <w:lang w:val="en-US"/>
        </w:rPr>
        <w:t xml:space="preserve">all batches </w:t>
      </w:r>
      <w:r w:rsidR="003D5F3D">
        <w:rPr>
          <w:rFonts w:cs="Times New Roman"/>
          <w:sz w:val="24"/>
          <w:szCs w:val="24"/>
          <w:lang w:val="en-US"/>
        </w:rPr>
        <w:t>respectively</w:t>
      </w:r>
      <w:r w:rsidR="00541ABE">
        <w:rPr>
          <w:rFonts w:cs="Times New Roman"/>
          <w:sz w:val="24"/>
          <w:szCs w:val="24"/>
          <w:lang w:val="en-US"/>
        </w:rPr>
        <w:t>.</w:t>
      </w:r>
    </w:p>
    <w:p w:rsidR="00E279B4" w:rsidRDefault="00E279B4" w:rsidP="003920C5">
      <w:pPr>
        <w:autoSpaceDE w:val="0"/>
        <w:autoSpaceDN w:val="0"/>
        <w:adjustRightInd w:val="0"/>
        <w:spacing w:after="0" w:line="480" w:lineRule="auto"/>
        <w:jc w:val="both"/>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rsidR="007D4094" w:rsidRDefault="007D4094" w:rsidP="003920C5">
      <w:pPr>
        <w:autoSpaceDE w:val="0"/>
        <w:autoSpaceDN w:val="0"/>
        <w:adjustRightInd w:val="0"/>
        <w:spacing w:after="0" w:line="480" w:lineRule="auto"/>
        <w:jc w:val="both"/>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rsidR="00CF3241" w:rsidRDefault="00CF3241" w:rsidP="003920C5">
      <w:pPr>
        <w:autoSpaceDE w:val="0"/>
        <w:autoSpaceDN w:val="0"/>
        <w:adjustRightInd w:val="0"/>
        <w:spacing w:after="0" w:line="480" w:lineRule="auto"/>
        <w:jc w:val="both"/>
        <w:rPr>
          <w:lang w:val="en-US"/>
        </w:rPr>
      </w:pPr>
      <w:r w:rsidRPr="00CF3241">
        <w:rPr>
          <w:noProof/>
          <w:lang w:val="en-US" w:eastAsia="zh-CN"/>
        </w:rPr>
        <w:drawing>
          <wp:inline distT="0" distB="0" distL="0" distR="0">
            <wp:extent cx="6089904" cy="441358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706" cy="4419235"/>
                    </a:xfrm>
                    <a:prstGeom prst="rect">
                      <a:avLst/>
                    </a:prstGeom>
                    <a:noFill/>
                    <a:ln>
                      <a:noFill/>
                    </a:ln>
                  </pic:spPr>
                </pic:pic>
              </a:graphicData>
            </a:graphic>
          </wp:inline>
        </w:drawing>
      </w:r>
      <w:r w:rsidR="00295A85" w:rsidRPr="001A249D">
        <w:rPr>
          <w:lang w:val="en-US"/>
        </w:rPr>
        <w:tab/>
      </w:r>
    </w:p>
    <w:p w:rsidR="007D4094" w:rsidRPr="00CF3241" w:rsidRDefault="007D4094" w:rsidP="003920C5">
      <w:pPr>
        <w:autoSpaceDE w:val="0"/>
        <w:autoSpaceDN w:val="0"/>
        <w:adjustRightInd w:val="0"/>
        <w:spacing w:after="0" w:line="480" w:lineRule="auto"/>
        <w:jc w:val="both"/>
        <w:rPr>
          <w:lang w:val="en-US"/>
        </w:rPr>
      </w:pPr>
      <w:r w:rsidRPr="003555E1">
        <w:rPr>
          <w:rFonts w:eastAsia="Times New Roman" w:cs="Times New Roman"/>
          <w:snapToGrid w:val="0"/>
          <w:color w:val="000000"/>
          <w:w w:val="0"/>
          <w:sz w:val="0"/>
          <w:szCs w:val="0"/>
          <w:u w:color="000000"/>
          <w:bdr w:val="none" w:sz="0" w:space="0" w:color="000000"/>
          <w:shd w:val="clear" w:color="000000" w:fill="000000"/>
          <w:lang w:val="en-US" w:eastAsia="x-none" w:bidi="x-none"/>
        </w:rPr>
        <w:t>Figg</w:t>
      </w:r>
      <w:r w:rsidRPr="003555E1">
        <w:rPr>
          <w:rFonts w:cs="Times New Roman"/>
          <w:noProof/>
          <w:sz w:val="24"/>
          <w:szCs w:val="24"/>
          <w:lang w:val="en-US" w:eastAsia="nl-BE"/>
        </w:rPr>
        <w:t xml:space="preserve">Figure </w:t>
      </w:r>
      <w:r w:rsidR="00DA0913">
        <w:rPr>
          <w:rFonts w:cs="Times New Roman"/>
          <w:noProof/>
          <w:sz w:val="24"/>
          <w:szCs w:val="24"/>
          <w:lang w:val="en-US" w:eastAsia="nl-BE"/>
        </w:rPr>
        <w:t>4</w:t>
      </w:r>
      <w:r w:rsidRPr="003555E1">
        <w:rPr>
          <w:rFonts w:cs="Times New Roman"/>
          <w:noProof/>
          <w:sz w:val="24"/>
          <w:szCs w:val="24"/>
          <w:lang w:val="en-US" w:eastAsia="nl-BE"/>
        </w:rPr>
        <w:t>.</w:t>
      </w:r>
      <w:r w:rsidR="00482938">
        <w:rPr>
          <w:rFonts w:cs="Times New Roman"/>
          <w:noProof/>
          <w:sz w:val="24"/>
          <w:szCs w:val="24"/>
          <w:lang w:val="en-US" w:eastAsia="nl-BE"/>
        </w:rPr>
        <w:t xml:space="preserve"> </w:t>
      </w:r>
      <w:r w:rsidR="00D56B13">
        <w:rPr>
          <w:rFonts w:cs="Times New Roman"/>
          <w:noProof/>
          <w:sz w:val="24"/>
          <w:szCs w:val="24"/>
          <w:lang w:val="en-US" w:eastAsia="nl-BE"/>
        </w:rPr>
        <w:t xml:space="preserve">The results of 16S amplicon sequencing data of batch 6 and </w:t>
      </w:r>
      <w:r w:rsidR="002C0427">
        <w:rPr>
          <w:rFonts w:cs="Times New Roman"/>
          <w:noProof/>
          <w:sz w:val="24"/>
          <w:szCs w:val="24"/>
          <w:lang w:val="en-US" w:eastAsia="nl-BE"/>
        </w:rPr>
        <w:t xml:space="preserve">member of some genus </w:t>
      </w:r>
      <w:r w:rsidR="00D56B13">
        <w:rPr>
          <w:rFonts w:cs="Times New Roman"/>
          <w:noProof/>
          <w:sz w:val="24"/>
          <w:szCs w:val="24"/>
          <w:lang w:val="en-US" w:eastAsia="nl-BE"/>
        </w:rPr>
        <w:t xml:space="preserve">isolated with plating and dilution to extinction methods. </w:t>
      </w:r>
      <w:r w:rsidR="00740D91">
        <w:rPr>
          <w:rFonts w:cs="Times New Roman"/>
          <w:noProof/>
          <w:sz w:val="24"/>
          <w:szCs w:val="24"/>
          <w:lang w:val="en-US" w:eastAsia="nl-BE"/>
        </w:rPr>
        <w:t xml:space="preserve">Y axis showed </w:t>
      </w:r>
      <w:r w:rsidR="00D56B13">
        <w:rPr>
          <w:rFonts w:cs="Times New Roman"/>
          <w:noProof/>
          <w:sz w:val="24"/>
          <w:szCs w:val="24"/>
          <w:lang w:val="en-US" w:eastAsia="nl-BE"/>
        </w:rPr>
        <w:t xml:space="preserve">the present of </w:t>
      </w:r>
      <w:r w:rsidR="00604FA6">
        <w:rPr>
          <w:rFonts w:cs="Times New Roman"/>
          <w:noProof/>
          <w:sz w:val="24"/>
          <w:szCs w:val="24"/>
          <w:lang w:val="en-US" w:eastAsia="nl-BE"/>
        </w:rPr>
        <w:t>25 bacteria</w:t>
      </w:r>
      <w:r w:rsidR="00D56B13">
        <w:rPr>
          <w:rFonts w:cs="Times New Roman"/>
          <w:noProof/>
          <w:sz w:val="24"/>
          <w:szCs w:val="24"/>
          <w:lang w:val="en-US" w:eastAsia="nl-BE"/>
        </w:rPr>
        <w:t xml:space="preserve"> </w:t>
      </w:r>
      <w:r w:rsidR="00740D91">
        <w:rPr>
          <w:rFonts w:cs="Times New Roman"/>
          <w:noProof/>
          <w:sz w:val="24"/>
          <w:szCs w:val="24"/>
          <w:lang w:val="en-US" w:eastAsia="nl-BE"/>
        </w:rPr>
        <w:t xml:space="preserve">in batch 6 which were sequenced </w:t>
      </w:r>
      <w:r w:rsidR="00D56B13">
        <w:rPr>
          <w:rFonts w:cs="Times New Roman"/>
          <w:noProof/>
          <w:sz w:val="24"/>
          <w:szCs w:val="24"/>
          <w:lang w:val="en-US" w:eastAsia="nl-BE"/>
        </w:rPr>
        <w:t xml:space="preserve">and </w:t>
      </w:r>
      <w:r w:rsidR="00740D91">
        <w:rPr>
          <w:rFonts w:cs="Times New Roman"/>
          <w:noProof/>
          <w:sz w:val="24"/>
          <w:szCs w:val="24"/>
          <w:lang w:val="en-US" w:eastAsia="nl-BE"/>
        </w:rPr>
        <w:t xml:space="preserve">X axis showed the percentage of </w:t>
      </w:r>
      <w:r w:rsidR="00D56B13">
        <w:rPr>
          <w:rFonts w:cs="Times New Roman"/>
          <w:noProof/>
          <w:sz w:val="24"/>
          <w:szCs w:val="24"/>
          <w:lang w:val="en-US" w:eastAsia="nl-BE"/>
        </w:rPr>
        <w:t>them</w:t>
      </w:r>
      <w:r w:rsidR="00740D91">
        <w:rPr>
          <w:rFonts w:cs="Times New Roman"/>
          <w:noProof/>
          <w:sz w:val="24"/>
          <w:szCs w:val="24"/>
          <w:lang w:val="en-US" w:eastAsia="nl-BE"/>
        </w:rPr>
        <w:t xml:space="preserve"> in </w:t>
      </w:r>
      <w:r w:rsidR="00E842DE">
        <w:rPr>
          <w:rFonts w:cs="Times New Roman"/>
          <w:noProof/>
          <w:sz w:val="24"/>
          <w:szCs w:val="24"/>
          <w:lang w:val="en-US" w:eastAsia="nl-BE"/>
        </w:rPr>
        <w:t>this batch</w:t>
      </w:r>
      <w:r w:rsidR="00740D91">
        <w:rPr>
          <w:rFonts w:cs="Times New Roman"/>
          <w:noProof/>
          <w:sz w:val="24"/>
          <w:szCs w:val="24"/>
          <w:lang w:val="en-US" w:eastAsia="nl-BE"/>
        </w:rPr>
        <w:t xml:space="preserve">. </w:t>
      </w:r>
      <w:r w:rsidR="00604FA6" w:rsidRPr="00604FA6">
        <w:rPr>
          <w:rFonts w:cs="Times New Roman"/>
          <w:i/>
          <w:noProof/>
          <w:sz w:val="24"/>
          <w:szCs w:val="24"/>
          <w:lang w:val="en-US" w:eastAsia="nl-BE"/>
        </w:rPr>
        <w:t>Achromobacter</w:t>
      </w:r>
      <w:r w:rsidR="00604FA6">
        <w:rPr>
          <w:rFonts w:cs="Times New Roman"/>
          <w:noProof/>
          <w:sz w:val="24"/>
          <w:szCs w:val="24"/>
          <w:lang w:val="en-US" w:eastAsia="nl-BE"/>
        </w:rPr>
        <w:t xml:space="preserve">, </w:t>
      </w:r>
      <w:r w:rsidR="00604FA6" w:rsidRPr="00604FA6">
        <w:rPr>
          <w:rFonts w:cs="Times New Roman"/>
          <w:i/>
          <w:noProof/>
          <w:sz w:val="24"/>
          <w:szCs w:val="24"/>
          <w:lang w:val="en-US" w:eastAsia="nl-BE"/>
        </w:rPr>
        <w:t>Pedobacter</w:t>
      </w:r>
      <w:r w:rsidR="00604FA6">
        <w:rPr>
          <w:rFonts w:cs="Times New Roman"/>
          <w:noProof/>
          <w:sz w:val="24"/>
          <w:szCs w:val="24"/>
          <w:lang w:val="en-US" w:eastAsia="nl-BE"/>
        </w:rPr>
        <w:t xml:space="preserve">, </w:t>
      </w:r>
      <w:r w:rsidR="00604FA6" w:rsidRPr="00604FA6">
        <w:rPr>
          <w:rFonts w:cs="Times New Roman"/>
          <w:i/>
          <w:noProof/>
          <w:sz w:val="24"/>
          <w:szCs w:val="24"/>
          <w:lang w:val="en-US" w:eastAsia="nl-BE"/>
        </w:rPr>
        <w:t>Thermomonas</w:t>
      </w:r>
      <w:r w:rsidR="00604FA6">
        <w:rPr>
          <w:rFonts w:cs="Times New Roman"/>
          <w:noProof/>
          <w:sz w:val="24"/>
          <w:szCs w:val="24"/>
          <w:lang w:val="en-US" w:eastAsia="nl-BE"/>
        </w:rPr>
        <w:t xml:space="preserve"> and </w:t>
      </w:r>
      <w:r w:rsidR="00604FA6" w:rsidRPr="00604FA6">
        <w:rPr>
          <w:rFonts w:cs="Times New Roman"/>
          <w:i/>
          <w:noProof/>
          <w:sz w:val="24"/>
          <w:szCs w:val="24"/>
          <w:lang w:val="en-US" w:eastAsia="nl-BE"/>
        </w:rPr>
        <w:t>Kaistia</w:t>
      </w:r>
      <w:r w:rsidR="00604FA6">
        <w:rPr>
          <w:rFonts w:cs="Times New Roman"/>
          <w:noProof/>
          <w:sz w:val="24"/>
          <w:szCs w:val="24"/>
          <w:lang w:val="en-US" w:eastAsia="nl-BE"/>
        </w:rPr>
        <w:t xml:space="preserve"> were isolated by plating; </w:t>
      </w:r>
      <w:r w:rsidR="00604FA6" w:rsidRPr="00604FA6">
        <w:rPr>
          <w:rFonts w:cs="Times New Roman"/>
          <w:i/>
          <w:noProof/>
          <w:sz w:val="24"/>
          <w:szCs w:val="24"/>
          <w:lang w:val="en-US" w:eastAsia="nl-BE"/>
        </w:rPr>
        <w:t>Bdellovibrio</w:t>
      </w:r>
      <w:r w:rsidR="00604FA6">
        <w:rPr>
          <w:rFonts w:cs="Times New Roman"/>
          <w:noProof/>
          <w:sz w:val="24"/>
          <w:szCs w:val="24"/>
          <w:lang w:val="en-US" w:eastAsia="nl-BE"/>
        </w:rPr>
        <w:t xml:space="preserve">, </w:t>
      </w:r>
      <w:r w:rsidR="00604FA6" w:rsidRPr="00604FA6">
        <w:rPr>
          <w:rFonts w:cs="Times New Roman"/>
          <w:i/>
          <w:noProof/>
          <w:sz w:val="24"/>
          <w:szCs w:val="24"/>
          <w:lang w:val="en-US" w:eastAsia="nl-BE"/>
        </w:rPr>
        <w:t>Hydrogenophaga</w:t>
      </w:r>
      <w:r w:rsidR="00604FA6">
        <w:rPr>
          <w:rFonts w:cs="Times New Roman"/>
          <w:noProof/>
          <w:sz w:val="24"/>
          <w:szCs w:val="24"/>
          <w:lang w:val="en-US" w:eastAsia="nl-BE"/>
        </w:rPr>
        <w:t xml:space="preserve"> and </w:t>
      </w:r>
      <w:r w:rsidR="00604FA6" w:rsidRPr="00604FA6">
        <w:rPr>
          <w:rFonts w:cs="Times New Roman"/>
          <w:i/>
          <w:noProof/>
          <w:sz w:val="24"/>
          <w:szCs w:val="24"/>
          <w:lang w:val="en-US" w:eastAsia="nl-BE"/>
        </w:rPr>
        <w:t>Sphingobacteria</w:t>
      </w:r>
      <w:r w:rsidR="00604FA6">
        <w:rPr>
          <w:rFonts w:cs="Times New Roman"/>
          <w:noProof/>
          <w:sz w:val="24"/>
          <w:szCs w:val="24"/>
          <w:lang w:val="en-US" w:eastAsia="nl-BE"/>
        </w:rPr>
        <w:t xml:space="preserve"> were isolated by dilution to extinction.</w:t>
      </w:r>
    </w:p>
    <w:p w:rsidR="00027C84" w:rsidRPr="003555E1" w:rsidRDefault="007D4094" w:rsidP="003920C5">
      <w:pPr>
        <w:autoSpaceDE w:val="0"/>
        <w:autoSpaceDN w:val="0"/>
        <w:adjustRightInd w:val="0"/>
        <w:spacing w:after="0" w:line="480" w:lineRule="auto"/>
        <w:jc w:val="both"/>
        <w:rPr>
          <w:rFonts w:cs="Times New Roman"/>
          <w:sz w:val="24"/>
          <w:szCs w:val="24"/>
          <w:lang w:val="en-US"/>
        </w:rPr>
        <w:sectPr w:rsidR="00027C84" w:rsidRPr="003555E1" w:rsidSect="001C0A49">
          <w:pgSz w:w="11906" w:h="16838"/>
          <w:pgMar w:top="1417" w:right="1417" w:bottom="1417" w:left="1417" w:header="708" w:footer="708" w:gutter="0"/>
          <w:lnNumType w:countBy="1" w:restart="continuous"/>
          <w:cols w:space="708"/>
          <w:docGrid w:linePitch="360"/>
        </w:sectPr>
      </w:pPr>
      <w:r w:rsidRPr="003555E1">
        <w:rPr>
          <w:rFonts w:eastAsia="Times New Roman" w:cs="Times New Roman"/>
          <w:snapToGrid w:val="0"/>
          <w:color w:val="000000"/>
          <w:w w:val="0"/>
          <w:sz w:val="0"/>
          <w:szCs w:val="0"/>
          <w:u w:color="000000"/>
          <w:bdr w:val="none" w:sz="0" w:space="0" w:color="000000"/>
          <w:shd w:val="clear" w:color="000000" w:fill="000000"/>
          <w:lang w:val="en-US" w:eastAsia="x-none" w:bidi="x-none"/>
        </w:rPr>
        <w:t>FigureFfff</w:t>
      </w:r>
    </w:p>
    <w:p w:rsidR="001E5F47" w:rsidRPr="003920C5" w:rsidRDefault="001C0A49" w:rsidP="003920C5">
      <w:pPr>
        <w:autoSpaceDE w:val="0"/>
        <w:autoSpaceDN w:val="0"/>
        <w:adjustRightInd w:val="0"/>
        <w:spacing w:after="0" w:line="480" w:lineRule="auto"/>
        <w:jc w:val="both"/>
        <w:rPr>
          <w:rFonts w:cs="Times New Roman"/>
          <w:b/>
          <w:sz w:val="24"/>
          <w:szCs w:val="24"/>
          <w:u w:val="single"/>
          <w:lang w:val="en-US"/>
        </w:rPr>
      </w:pPr>
      <w:r w:rsidRPr="003920C5">
        <w:rPr>
          <w:rFonts w:cs="Times New Roman"/>
          <w:b/>
          <w:sz w:val="24"/>
          <w:szCs w:val="24"/>
          <w:u w:val="single"/>
          <w:lang w:val="en-US"/>
        </w:rPr>
        <w:lastRenderedPageBreak/>
        <w:t>References</w:t>
      </w:r>
    </w:p>
    <w:p w:rsidR="001E5F47" w:rsidRPr="003920C5" w:rsidRDefault="001E5F47" w:rsidP="003920C5">
      <w:pPr>
        <w:autoSpaceDE w:val="0"/>
        <w:autoSpaceDN w:val="0"/>
        <w:adjustRightInd w:val="0"/>
        <w:spacing w:after="0" w:line="480" w:lineRule="auto"/>
        <w:jc w:val="both"/>
        <w:rPr>
          <w:rFonts w:cs="Times New Roman"/>
          <w:b/>
          <w:sz w:val="24"/>
          <w:szCs w:val="24"/>
          <w:u w:val="single"/>
          <w:lang w:val="en-US"/>
        </w:rPr>
      </w:pPr>
    </w:p>
    <w:p w:rsidR="009F72AC" w:rsidRPr="009F72AC" w:rsidRDefault="001E5F47" w:rsidP="009F72AC">
      <w:pPr>
        <w:pStyle w:val="EndNoteBibliography"/>
        <w:spacing w:after="0"/>
        <w:ind w:left="720" w:hanging="720"/>
      </w:pPr>
      <w:r w:rsidRPr="003920C5">
        <w:rPr>
          <w:rFonts w:ascii="Times New Roman" w:hAnsi="Times New Roman" w:cs="Times New Roman"/>
          <w:b/>
          <w:sz w:val="24"/>
          <w:szCs w:val="24"/>
          <w:u w:val="single"/>
        </w:rPr>
        <w:fldChar w:fldCharType="begin"/>
      </w:r>
      <w:r w:rsidRPr="003920C5">
        <w:rPr>
          <w:rFonts w:ascii="Times New Roman" w:hAnsi="Times New Roman" w:cs="Times New Roman"/>
          <w:b/>
          <w:sz w:val="24"/>
          <w:szCs w:val="24"/>
          <w:u w:val="single"/>
        </w:rPr>
        <w:instrText xml:space="preserve"> ADDIN EN.REFLIST </w:instrText>
      </w:r>
      <w:r w:rsidRPr="003920C5">
        <w:rPr>
          <w:rFonts w:ascii="Times New Roman" w:hAnsi="Times New Roman" w:cs="Times New Roman"/>
          <w:b/>
          <w:sz w:val="24"/>
          <w:szCs w:val="24"/>
          <w:u w:val="single"/>
        </w:rPr>
        <w:fldChar w:fldCharType="separate"/>
      </w:r>
      <w:r w:rsidR="009F72AC" w:rsidRPr="009F72AC">
        <w:t>1.</w:t>
      </w:r>
      <w:r w:rsidR="009F72AC" w:rsidRPr="009F72AC">
        <w:tab/>
      </w:r>
      <w:r w:rsidR="009F72AC" w:rsidRPr="009F72AC">
        <w:rPr>
          <w:b/>
        </w:rPr>
        <w:t xml:space="preserve">Young IM, Crawford JW. </w:t>
      </w:r>
      <w:r w:rsidR="009F72AC" w:rsidRPr="009F72AC">
        <w:t xml:space="preserve">2004. Interactions and self-organization in the soil-microbe complex. Science </w:t>
      </w:r>
      <w:r w:rsidR="009F72AC" w:rsidRPr="009F72AC">
        <w:rPr>
          <w:b/>
        </w:rPr>
        <w:t>304:</w:t>
      </w:r>
      <w:r w:rsidR="009F72AC" w:rsidRPr="009F72AC">
        <w:t>1634-1637.</w:t>
      </w:r>
    </w:p>
    <w:p w:rsidR="009F72AC" w:rsidRPr="009F72AC" w:rsidRDefault="009F72AC" w:rsidP="009F72AC">
      <w:pPr>
        <w:pStyle w:val="EndNoteBibliography"/>
        <w:spacing w:after="0"/>
        <w:ind w:left="720" w:hanging="720"/>
      </w:pPr>
      <w:r w:rsidRPr="009F72AC">
        <w:t>2.</w:t>
      </w:r>
      <w:r w:rsidRPr="009F72AC">
        <w:tab/>
      </w:r>
      <w:r w:rsidRPr="009F72AC">
        <w:rPr>
          <w:b/>
        </w:rPr>
        <w:t xml:space="preserve">Fierer N, Jackson RB. </w:t>
      </w:r>
      <w:r w:rsidRPr="009F72AC">
        <w:t xml:space="preserve">2006. The diversity and biogeography of soil bacterial communities. Proc Natl Acad Sci U S A </w:t>
      </w:r>
      <w:r w:rsidRPr="009F72AC">
        <w:rPr>
          <w:b/>
        </w:rPr>
        <w:t>103:</w:t>
      </w:r>
      <w:r w:rsidRPr="009F72AC">
        <w:t>626-631.</w:t>
      </w:r>
    </w:p>
    <w:p w:rsidR="009F72AC" w:rsidRPr="009F72AC" w:rsidRDefault="009F72AC" w:rsidP="009F72AC">
      <w:pPr>
        <w:pStyle w:val="EndNoteBibliography"/>
        <w:spacing w:after="0"/>
        <w:ind w:left="720" w:hanging="720"/>
      </w:pPr>
      <w:r w:rsidRPr="009F72AC">
        <w:t>3.</w:t>
      </w:r>
      <w:r w:rsidRPr="009F72AC">
        <w:tab/>
      </w:r>
      <w:r w:rsidRPr="009F72AC">
        <w:rPr>
          <w:b/>
        </w:rPr>
        <w:t xml:space="preserve">Gans J, Wolinsky M, Dunbar J. </w:t>
      </w:r>
      <w:r w:rsidRPr="009F72AC">
        <w:t xml:space="preserve">2005. Computational improvements reveal great bacterial diversity and high metal toxicity in soil. Science </w:t>
      </w:r>
      <w:r w:rsidRPr="009F72AC">
        <w:rPr>
          <w:b/>
        </w:rPr>
        <w:t>309:</w:t>
      </w:r>
      <w:r w:rsidRPr="009F72AC">
        <w:t>1387-1390.</w:t>
      </w:r>
    </w:p>
    <w:p w:rsidR="009F72AC" w:rsidRPr="009F72AC" w:rsidRDefault="009F72AC" w:rsidP="009F72AC">
      <w:pPr>
        <w:pStyle w:val="EndNoteBibliography"/>
        <w:spacing w:after="0"/>
        <w:ind w:left="720" w:hanging="720"/>
      </w:pPr>
      <w:r w:rsidRPr="009F72AC">
        <w:t>4.</w:t>
      </w:r>
      <w:r w:rsidRPr="009F72AC">
        <w:tab/>
      </w:r>
      <w:r w:rsidRPr="009F72AC">
        <w:rPr>
          <w:b/>
        </w:rPr>
        <w:t xml:space="preserve">Hugenholtz P. </w:t>
      </w:r>
      <w:r w:rsidRPr="009F72AC">
        <w:t xml:space="preserve">2002. Exploring prokaryotic diversity in the genomic era. Genome Biol </w:t>
      </w:r>
      <w:r w:rsidRPr="009F72AC">
        <w:rPr>
          <w:b/>
        </w:rPr>
        <w:t>3:</w:t>
      </w:r>
      <w:r w:rsidRPr="009F72AC">
        <w:t>REVIEWS0003.</w:t>
      </w:r>
    </w:p>
    <w:p w:rsidR="009F72AC" w:rsidRPr="009F72AC" w:rsidRDefault="009F72AC" w:rsidP="009F72AC">
      <w:pPr>
        <w:pStyle w:val="EndNoteBibliography"/>
        <w:spacing w:after="0"/>
        <w:ind w:left="720" w:hanging="720"/>
      </w:pPr>
      <w:r w:rsidRPr="009F72AC">
        <w:t>5.</w:t>
      </w:r>
      <w:r w:rsidRPr="009F72AC">
        <w:tab/>
      </w:r>
      <w:r w:rsidRPr="009F72AC">
        <w:rPr>
          <w:b/>
        </w:rPr>
        <w:t xml:space="preserve">Khosravi-Darani K, Mokhtari ZB, Amai T, Tanaka K. </w:t>
      </w:r>
      <w:r w:rsidRPr="009F72AC">
        <w:t xml:space="preserve">2013. Microbial production of poly(hydroxybutyrate) from C(1) carbon sources. Appl Microbiol Biotechnol </w:t>
      </w:r>
      <w:r w:rsidRPr="009F72AC">
        <w:rPr>
          <w:b/>
        </w:rPr>
        <w:t>97:</w:t>
      </w:r>
      <w:r w:rsidRPr="009F72AC">
        <w:t>1407-1424.</w:t>
      </w:r>
    </w:p>
    <w:p w:rsidR="009F72AC" w:rsidRPr="009F72AC" w:rsidRDefault="009F72AC" w:rsidP="009F72AC">
      <w:pPr>
        <w:pStyle w:val="EndNoteBibliography"/>
        <w:spacing w:after="0"/>
        <w:ind w:left="720" w:hanging="720"/>
      </w:pPr>
      <w:r w:rsidRPr="009F72AC">
        <w:t>6.</w:t>
      </w:r>
      <w:r w:rsidRPr="009F72AC">
        <w:tab/>
      </w:r>
      <w:r w:rsidRPr="009F72AC">
        <w:rPr>
          <w:b/>
        </w:rPr>
        <w:t xml:space="preserve">Tanaka K, Miyawaki K, Yamaguchi A, Khosravi-Darani K, Matsusaki H. </w:t>
      </w:r>
      <w:r w:rsidRPr="009F72AC">
        <w:t xml:space="preserve">2011. Cell growth and P(3HB) accumulation from CO2 of a carbon monoxide-tolerant hydrogen-oxidizing bacterium, Ideonella sp. O-1. Appl Microbiol Biotechnol </w:t>
      </w:r>
      <w:r w:rsidRPr="009F72AC">
        <w:rPr>
          <w:b/>
        </w:rPr>
        <w:t>92:</w:t>
      </w:r>
      <w:r w:rsidRPr="009F72AC">
        <w:t>1161-1169.</w:t>
      </w:r>
    </w:p>
    <w:p w:rsidR="009F72AC" w:rsidRPr="009F72AC" w:rsidRDefault="009F72AC" w:rsidP="009F72AC">
      <w:pPr>
        <w:pStyle w:val="EndNoteBibliography"/>
        <w:spacing w:after="0"/>
        <w:ind w:left="720" w:hanging="720"/>
      </w:pPr>
      <w:r w:rsidRPr="009F72AC">
        <w:t>7.</w:t>
      </w:r>
      <w:r w:rsidRPr="009F72AC">
        <w:tab/>
      </w:r>
      <w:r w:rsidRPr="009F72AC">
        <w:rPr>
          <w:b/>
        </w:rPr>
        <w:t xml:space="preserve">Volova TG, Kiselev EG, Shishatskaya EI, Zhila NO, Boyandin AN, Syrvacheva DA, Vinogradova ON, Kalacheva GS, Vasiliev AD, Peterson IV. </w:t>
      </w:r>
      <w:r w:rsidRPr="009F72AC">
        <w:t xml:space="preserve">2013. Cell growth and accumulation of polyhydroxyalkanoates from CO2 and H2 of a hydrogen-oxidizing bacterium, Cupriavidus eutrophus B-10646. Bioresour Technol </w:t>
      </w:r>
      <w:r w:rsidRPr="009F72AC">
        <w:rPr>
          <w:b/>
        </w:rPr>
        <w:t>146:</w:t>
      </w:r>
      <w:r w:rsidRPr="009F72AC">
        <w:t>215-222.</w:t>
      </w:r>
    </w:p>
    <w:p w:rsidR="009F72AC" w:rsidRPr="009F72AC" w:rsidRDefault="009F72AC" w:rsidP="009F72AC">
      <w:pPr>
        <w:pStyle w:val="EndNoteBibliography"/>
        <w:spacing w:after="0"/>
        <w:ind w:left="720" w:hanging="720"/>
      </w:pPr>
      <w:r w:rsidRPr="009F72AC">
        <w:t>8.</w:t>
      </w:r>
      <w:r w:rsidRPr="009F72AC">
        <w:tab/>
      </w:r>
      <w:r w:rsidRPr="009F72AC">
        <w:rPr>
          <w:b/>
        </w:rPr>
        <w:t xml:space="preserve">Schink B, Schlegel HG. </w:t>
      </w:r>
      <w:r w:rsidRPr="009F72AC">
        <w:t xml:space="preserve">1978. Hydrogen metabolism in aerobic hydrogen-oxidizing bacteria. Biochimie </w:t>
      </w:r>
      <w:r w:rsidRPr="009F72AC">
        <w:rPr>
          <w:b/>
        </w:rPr>
        <w:t>60:</w:t>
      </w:r>
      <w:r w:rsidRPr="009F72AC">
        <w:t>297-305.</w:t>
      </w:r>
    </w:p>
    <w:p w:rsidR="009F72AC" w:rsidRPr="009F72AC" w:rsidRDefault="009F72AC" w:rsidP="009F72AC">
      <w:pPr>
        <w:pStyle w:val="EndNoteBibliography"/>
        <w:spacing w:after="0"/>
        <w:ind w:left="720" w:hanging="720"/>
      </w:pPr>
      <w:r w:rsidRPr="009F72AC">
        <w:t>9.</w:t>
      </w:r>
      <w:r w:rsidRPr="009F72AC">
        <w:tab/>
      </w:r>
      <w:r w:rsidRPr="009F72AC">
        <w:rPr>
          <w:b/>
        </w:rPr>
        <w:t xml:space="preserve">Najdegerami EH, Tran TN, Defoirdt T, Marzorati M, Sorgeloos P, Boon N, Bossier P. </w:t>
      </w:r>
      <w:r w:rsidRPr="009F72AC">
        <w:t xml:space="preserve">2012. Effects of poly-beta-hydroxybutyrate (PHB) on Siberian sturgeon (Acipenser baerii) fingerlings performance and its gastrointestinal tract microbial community. FEMS Microbiol Ecol </w:t>
      </w:r>
      <w:r w:rsidRPr="009F72AC">
        <w:rPr>
          <w:b/>
        </w:rPr>
        <w:t>79:</w:t>
      </w:r>
      <w:r w:rsidRPr="009F72AC">
        <w:t>25-33.</w:t>
      </w:r>
    </w:p>
    <w:p w:rsidR="009F72AC" w:rsidRPr="009F72AC" w:rsidRDefault="009F72AC" w:rsidP="009F72AC">
      <w:pPr>
        <w:pStyle w:val="EndNoteBibliography"/>
        <w:spacing w:after="0"/>
        <w:ind w:left="720" w:hanging="720"/>
      </w:pPr>
      <w:r w:rsidRPr="009F72AC">
        <w:t>10.</w:t>
      </w:r>
      <w:r w:rsidRPr="009F72AC">
        <w:tab/>
      </w:r>
      <w:r w:rsidRPr="009F72AC">
        <w:rPr>
          <w:b/>
        </w:rPr>
        <w:t xml:space="preserve">Volova TG, Barashkov VA. </w:t>
      </w:r>
      <w:r w:rsidRPr="009F72AC">
        <w:t xml:space="preserve">2010. [Characteristics of proteins synthesized by hydrogen-oxidizing microorganisms]. Prikl Biokhim Mikrobiol </w:t>
      </w:r>
      <w:r w:rsidRPr="009F72AC">
        <w:rPr>
          <w:b/>
        </w:rPr>
        <w:t>46:</w:t>
      </w:r>
      <w:r w:rsidRPr="009F72AC">
        <w:t>624-629.</w:t>
      </w:r>
    </w:p>
    <w:p w:rsidR="009F72AC" w:rsidRPr="003D1F55" w:rsidRDefault="009F72AC" w:rsidP="009F72AC">
      <w:pPr>
        <w:pStyle w:val="EndNoteBibliography"/>
        <w:spacing w:after="0"/>
        <w:ind w:left="720" w:hanging="720"/>
        <w:rPr>
          <w:lang w:val="nl-BE"/>
        </w:rPr>
      </w:pPr>
      <w:r w:rsidRPr="009F72AC">
        <w:t>11.</w:t>
      </w:r>
      <w:r w:rsidRPr="009F72AC">
        <w:tab/>
      </w:r>
      <w:r w:rsidRPr="009F72AC">
        <w:rPr>
          <w:b/>
        </w:rPr>
        <w:t xml:space="preserve">Matassa S, Verstraete W, Pikaar I, Boon N. </w:t>
      </w:r>
      <w:r w:rsidRPr="009F72AC">
        <w:t xml:space="preserve">2016. Autotrophic nitrogen assimilation and carbon capture for microbial protein production by a novel enrichment of hydrogen-oxidizing bacteria. </w:t>
      </w:r>
      <w:r w:rsidRPr="003D1F55">
        <w:rPr>
          <w:lang w:val="nl-BE"/>
        </w:rPr>
        <w:t xml:space="preserve">Water Res </w:t>
      </w:r>
      <w:r w:rsidRPr="003D1F55">
        <w:rPr>
          <w:b/>
          <w:lang w:val="nl-BE"/>
        </w:rPr>
        <w:t>101:</w:t>
      </w:r>
      <w:r w:rsidRPr="003D1F55">
        <w:rPr>
          <w:lang w:val="nl-BE"/>
        </w:rPr>
        <w:t>137-146.</w:t>
      </w:r>
    </w:p>
    <w:p w:rsidR="009F72AC" w:rsidRPr="009F72AC" w:rsidRDefault="009F72AC" w:rsidP="009F72AC">
      <w:pPr>
        <w:pStyle w:val="EndNoteBibliography"/>
        <w:spacing w:after="0"/>
        <w:ind w:left="720" w:hanging="720"/>
      </w:pPr>
      <w:r w:rsidRPr="003D1F55">
        <w:rPr>
          <w:lang w:val="nl-BE"/>
        </w:rPr>
        <w:t>12.</w:t>
      </w:r>
      <w:r w:rsidRPr="003D1F55">
        <w:rPr>
          <w:lang w:val="nl-BE"/>
        </w:rPr>
        <w:tab/>
      </w:r>
      <w:r w:rsidRPr="003D1F55">
        <w:rPr>
          <w:b/>
          <w:lang w:val="nl-BE"/>
        </w:rPr>
        <w:t xml:space="preserve">Doan NT, Van Hoorde K, Cnockaert M, De Brandt E, Aerts M, Le Thanh B, Vandamme P. </w:t>
      </w:r>
      <w:r w:rsidRPr="003D1F55">
        <w:rPr>
          <w:lang w:val="nl-BE"/>
        </w:rPr>
        <w:t xml:space="preserve">2012. </w:t>
      </w:r>
      <w:r w:rsidRPr="009F72AC">
        <w:t xml:space="preserve">Validation of MALDI-TOF MS for rapid classification and identification of lactic acid bacteria, with a focus on isolates from traditional fermented foods in Northern Vietnam. Lett Appl Microbiol </w:t>
      </w:r>
      <w:r w:rsidRPr="009F72AC">
        <w:rPr>
          <w:b/>
        </w:rPr>
        <w:t>55:</w:t>
      </w:r>
      <w:r w:rsidRPr="009F72AC">
        <w:t>265-273.</w:t>
      </w:r>
    </w:p>
    <w:p w:rsidR="009F72AC" w:rsidRPr="009F72AC" w:rsidRDefault="009F72AC" w:rsidP="009F72AC">
      <w:pPr>
        <w:pStyle w:val="EndNoteBibliography"/>
        <w:spacing w:after="0"/>
        <w:ind w:left="720" w:hanging="720"/>
      </w:pPr>
      <w:r w:rsidRPr="009F72AC">
        <w:t>13.</w:t>
      </w:r>
      <w:r w:rsidRPr="009F72AC">
        <w:tab/>
      </w:r>
      <w:r w:rsidRPr="009F72AC">
        <w:rPr>
          <w:b/>
        </w:rPr>
        <w:t xml:space="preserve">Andres-Barrao C, Benagli C, Chappuis M, Ortega Perez R, Tonolla M, Barja F. </w:t>
      </w:r>
      <w:r w:rsidRPr="009F72AC">
        <w:t xml:space="preserve">2013. Rapid identification of acetic acid bacteria using MALDI-TOF mass spectrometry fingerprinting. Syst Appl Microbiol </w:t>
      </w:r>
      <w:r w:rsidRPr="009F72AC">
        <w:rPr>
          <w:b/>
        </w:rPr>
        <w:t>36:</w:t>
      </w:r>
      <w:r w:rsidRPr="009F72AC">
        <w:t>75-81.</w:t>
      </w:r>
    </w:p>
    <w:p w:rsidR="009F72AC" w:rsidRPr="003D1F55" w:rsidRDefault="009F72AC" w:rsidP="009F72AC">
      <w:pPr>
        <w:pStyle w:val="EndNoteBibliography"/>
        <w:spacing w:after="0"/>
        <w:ind w:left="720" w:hanging="720"/>
        <w:rPr>
          <w:lang w:val="nl-BE"/>
        </w:rPr>
      </w:pPr>
      <w:r w:rsidRPr="009F72AC">
        <w:t>14.</w:t>
      </w:r>
      <w:r w:rsidRPr="009F72AC">
        <w:tab/>
      </w:r>
      <w:r w:rsidRPr="009F72AC">
        <w:rPr>
          <w:b/>
        </w:rPr>
        <w:t xml:space="preserve">Clark AE, Kaleta EJ, Arora A, Wolk DM. </w:t>
      </w:r>
      <w:r w:rsidRPr="009F72AC">
        <w:t xml:space="preserve">2013. Matrix-assisted laser desorption ionization-time of flight mass spectrometry: a fundamental shift in the routine practice of clinical microbiology. </w:t>
      </w:r>
      <w:r w:rsidRPr="003D1F55">
        <w:rPr>
          <w:lang w:val="nl-BE"/>
        </w:rPr>
        <w:t xml:space="preserve">Clin Microbiol Rev </w:t>
      </w:r>
      <w:r w:rsidRPr="003D1F55">
        <w:rPr>
          <w:b/>
          <w:lang w:val="nl-BE"/>
        </w:rPr>
        <w:t>26:</w:t>
      </w:r>
      <w:r w:rsidRPr="003D1F55">
        <w:rPr>
          <w:lang w:val="nl-BE"/>
        </w:rPr>
        <w:t>547-603.</w:t>
      </w:r>
    </w:p>
    <w:p w:rsidR="009F72AC" w:rsidRPr="00006CD1" w:rsidRDefault="009F72AC" w:rsidP="009F72AC">
      <w:pPr>
        <w:pStyle w:val="EndNoteBibliography"/>
        <w:spacing w:after="0"/>
        <w:ind w:left="720" w:hanging="720"/>
        <w:rPr>
          <w:rPrChange w:id="216" w:author="Charles Dumolin" w:date="2017-08-27T19:53:00Z">
            <w:rPr>
              <w:lang w:val="nl-BE"/>
            </w:rPr>
          </w:rPrChange>
        </w:rPr>
      </w:pPr>
      <w:r w:rsidRPr="003D1F55">
        <w:rPr>
          <w:lang w:val="nl-BE"/>
        </w:rPr>
        <w:t>15.</w:t>
      </w:r>
      <w:r w:rsidRPr="003D1F55">
        <w:rPr>
          <w:lang w:val="nl-BE"/>
        </w:rPr>
        <w:tab/>
      </w:r>
      <w:r w:rsidRPr="003D1F55">
        <w:rPr>
          <w:b/>
          <w:lang w:val="nl-BE"/>
        </w:rPr>
        <w:t xml:space="preserve">Ghyselinck J, Van Hoorde K, Hoste B, Heylen K, De Vos P. </w:t>
      </w:r>
      <w:r w:rsidRPr="003D1F55">
        <w:rPr>
          <w:lang w:val="nl-BE"/>
        </w:rPr>
        <w:t xml:space="preserve">2011. </w:t>
      </w:r>
      <w:r w:rsidRPr="009F72AC">
        <w:t xml:space="preserve">Evaluation of MALDI-TOF MS as a tool for high-throughput dereplication. </w:t>
      </w:r>
      <w:r w:rsidRPr="00006CD1">
        <w:rPr>
          <w:rPrChange w:id="217" w:author="Charles Dumolin" w:date="2017-08-27T19:53:00Z">
            <w:rPr>
              <w:lang w:val="nl-BE"/>
            </w:rPr>
          </w:rPrChange>
        </w:rPr>
        <w:t xml:space="preserve">J Microbiol Methods </w:t>
      </w:r>
      <w:r w:rsidRPr="00006CD1">
        <w:rPr>
          <w:b/>
          <w:rPrChange w:id="218" w:author="Charles Dumolin" w:date="2017-08-27T19:53:00Z">
            <w:rPr>
              <w:b/>
              <w:lang w:val="nl-BE"/>
            </w:rPr>
          </w:rPrChange>
        </w:rPr>
        <w:t>86:</w:t>
      </w:r>
      <w:r w:rsidRPr="00006CD1">
        <w:rPr>
          <w:rPrChange w:id="219" w:author="Charles Dumolin" w:date="2017-08-27T19:53:00Z">
            <w:rPr>
              <w:lang w:val="nl-BE"/>
            </w:rPr>
          </w:rPrChange>
        </w:rPr>
        <w:t>327-336.</w:t>
      </w:r>
    </w:p>
    <w:p w:rsidR="009F72AC" w:rsidRPr="009F72AC" w:rsidRDefault="009F72AC" w:rsidP="009F72AC">
      <w:pPr>
        <w:pStyle w:val="EndNoteBibliography"/>
        <w:spacing w:after="0"/>
        <w:ind w:left="720" w:hanging="720"/>
      </w:pPr>
      <w:r w:rsidRPr="00006CD1">
        <w:rPr>
          <w:rPrChange w:id="220" w:author="Charles Dumolin" w:date="2017-08-27T19:53:00Z">
            <w:rPr>
              <w:lang w:val="nl-BE"/>
            </w:rPr>
          </w:rPrChange>
        </w:rPr>
        <w:t>16.</w:t>
      </w:r>
      <w:r w:rsidRPr="00006CD1">
        <w:rPr>
          <w:rPrChange w:id="221" w:author="Charles Dumolin" w:date="2017-08-27T19:53:00Z">
            <w:rPr>
              <w:lang w:val="nl-BE"/>
            </w:rPr>
          </w:rPrChange>
        </w:rPr>
        <w:tab/>
      </w:r>
      <w:r w:rsidRPr="00006CD1">
        <w:rPr>
          <w:b/>
          <w:rPrChange w:id="222" w:author="Charles Dumolin" w:date="2017-08-27T19:53:00Z">
            <w:rPr>
              <w:b/>
              <w:lang w:val="nl-BE"/>
            </w:rPr>
          </w:rPrChange>
        </w:rPr>
        <w:t xml:space="preserve">Siegrist TJ, Anderson PD, Huen WH, Kleinheinz GT, McDermott CM, Sandrin TR. </w:t>
      </w:r>
      <w:r w:rsidRPr="00006CD1">
        <w:rPr>
          <w:rPrChange w:id="223" w:author="Charles Dumolin" w:date="2017-08-27T19:53:00Z">
            <w:rPr>
              <w:lang w:val="nl-BE"/>
            </w:rPr>
          </w:rPrChange>
        </w:rPr>
        <w:t xml:space="preserve">2007. </w:t>
      </w:r>
      <w:r w:rsidRPr="009F72AC">
        <w:t xml:space="preserve">Discrimination and characterization of environmental strains of Escherichia coli by matrix-assisted laser desorption/ionization time-of-flight mass spectrometry (MALDI-TOF-MS). J Microbiol Methods </w:t>
      </w:r>
      <w:r w:rsidRPr="009F72AC">
        <w:rPr>
          <w:b/>
        </w:rPr>
        <w:t>68:</w:t>
      </w:r>
      <w:r w:rsidRPr="009F72AC">
        <w:t>554-562.</w:t>
      </w:r>
    </w:p>
    <w:p w:rsidR="009F72AC" w:rsidRPr="00006CD1" w:rsidRDefault="009F72AC" w:rsidP="009F72AC">
      <w:pPr>
        <w:pStyle w:val="EndNoteBibliography"/>
        <w:spacing w:after="0"/>
        <w:ind w:left="720" w:hanging="720"/>
        <w:rPr>
          <w:rPrChange w:id="224" w:author="Charles Dumolin" w:date="2017-08-27T19:53:00Z">
            <w:rPr>
              <w:lang w:val="nl-BE"/>
            </w:rPr>
          </w:rPrChange>
        </w:rPr>
      </w:pPr>
      <w:r w:rsidRPr="009F72AC">
        <w:t>17.</w:t>
      </w:r>
      <w:r w:rsidRPr="009F72AC">
        <w:tab/>
      </w:r>
      <w:r w:rsidRPr="009F72AC">
        <w:rPr>
          <w:b/>
        </w:rPr>
        <w:t xml:space="preserve">Yu J, Dow A, Pingali S. </w:t>
      </w:r>
      <w:r w:rsidRPr="009F72AC">
        <w:t xml:space="preserve">2013. The energy efficiency of carbon dioxide fixation by a hydrogen oxidizing bacterium. </w:t>
      </w:r>
      <w:r w:rsidRPr="00006CD1">
        <w:rPr>
          <w:rPrChange w:id="225" w:author="Charles Dumolin" w:date="2017-08-27T19:53:00Z">
            <w:rPr>
              <w:lang w:val="nl-BE"/>
            </w:rPr>
          </w:rPrChange>
        </w:rPr>
        <w:t xml:space="preserve">Int J Hydrogen Energy </w:t>
      </w:r>
      <w:r w:rsidRPr="00006CD1">
        <w:rPr>
          <w:b/>
          <w:rPrChange w:id="226" w:author="Charles Dumolin" w:date="2017-08-27T19:53:00Z">
            <w:rPr>
              <w:b/>
              <w:lang w:val="nl-BE"/>
            </w:rPr>
          </w:rPrChange>
        </w:rPr>
        <w:t>38:</w:t>
      </w:r>
      <w:r w:rsidRPr="00006CD1">
        <w:rPr>
          <w:rPrChange w:id="227" w:author="Charles Dumolin" w:date="2017-08-27T19:53:00Z">
            <w:rPr>
              <w:lang w:val="nl-BE"/>
            </w:rPr>
          </w:rPrChange>
        </w:rPr>
        <w:t>8683-8690.</w:t>
      </w:r>
    </w:p>
    <w:p w:rsidR="009F72AC" w:rsidRPr="009F72AC" w:rsidRDefault="009F72AC" w:rsidP="009F72AC">
      <w:pPr>
        <w:pStyle w:val="EndNoteBibliography"/>
        <w:spacing w:after="0"/>
        <w:ind w:left="720" w:hanging="720"/>
      </w:pPr>
      <w:r w:rsidRPr="00006CD1">
        <w:rPr>
          <w:rPrChange w:id="228" w:author="Charles Dumolin" w:date="2017-08-27T19:53:00Z">
            <w:rPr>
              <w:lang w:val="nl-BE"/>
            </w:rPr>
          </w:rPrChange>
        </w:rPr>
        <w:t>18.</w:t>
      </w:r>
      <w:r w:rsidRPr="00006CD1">
        <w:rPr>
          <w:rPrChange w:id="229" w:author="Charles Dumolin" w:date="2017-08-27T19:53:00Z">
            <w:rPr>
              <w:lang w:val="nl-BE"/>
            </w:rPr>
          </w:rPrChange>
        </w:rPr>
        <w:tab/>
      </w:r>
      <w:r w:rsidRPr="00006CD1">
        <w:rPr>
          <w:b/>
          <w:rPrChange w:id="230" w:author="Charles Dumolin" w:date="2017-08-27T19:53:00Z">
            <w:rPr>
              <w:b/>
              <w:lang w:val="nl-BE"/>
            </w:rPr>
          </w:rPrChange>
        </w:rPr>
        <w:t xml:space="preserve">Yao N, Wang J, Zhou Y. </w:t>
      </w:r>
      <w:r w:rsidRPr="00006CD1">
        <w:rPr>
          <w:rPrChange w:id="231" w:author="Charles Dumolin" w:date="2017-08-27T19:53:00Z">
            <w:rPr>
              <w:lang w:val="nl-BE"/>
            </w:rPr>
          </w:rPrChange>
        </w:rPr>
        <w:t xml:space="preserve">2014. </w:t>
      </w:r>
      <w:r w:rsidRPr="009F72AC">
        <w:t xml:space="preserve">Rapid determination of the chemical oxygen demand of water using a thermal biosensor. Sensors (Basel) </w:t>
      </w:r>
      <w:r w:rsidRPr="009F72AC">
        <w:rPr>
          <w:b/>
        </w:rPr>
        <w:t>14:</w:t>
      </w:r>
      <w:r w:rsidRPr="009F72AC">
        <w:t>9949-9960.</w:t>
      </w:r>
    </w:p>
    <w:p w:rsidR="009F72AC" w:rsidRPr="009F72AC" w:rsidRDefault="009F72AC" w:rsidP="009F72AC">
      <w:pPr>
        <w:pStyle w:val="EndNoteBibliography"/>
        <w:spacing w:after="0"/>
        <w:ind w:left="720" w:hanging="720"/>
      </w:pPr>
      <w:r w:rsidRPr="009F72AC">
        <w:lastRenderedPageBreak/>
        <w:t>19.</w:t>
      </w:r>
      <w:r w:rsidRPr="009F72AC">
        <w:tab/>
      </w:r>
      <w:r w:rsidRPr="009F72AC">
        <w:rPr>
          <w:b/>
        </w:rPr>
        <w:t xml:space="preserve">Vilchez-Vargas R, Geffers R, Suarez-Diez M, Conte I, Waliczek A, Kaser VS, Kralova M, Junca H, Pieper DH. </w:t>
      </w:r>
      <w:r w:rsidRPr="009F72AC">
        <w:t xml:space="preserve">2013. Analysis of the microbial gene landscape and transcriptome for aromatic pollutants and alkane degradation using a novel internally calibrated microarray system. Environ Microbiol </w:t>
      </w:r>
      <w:r w:rsidRPr="009F72AC">
        <w:rPr>
          <w:b/>
        </w:rPr>
        <w:t>15:</w:t>
      </w:r>
      <w:r w:rsidRPr="009F72AC">
        <w:t>1016-1039.</w:t>
      </w:r>
    </w:p>
    <w:p w:rsidR="009F72AC" w:rsidRPr="009F72AC" w:rsidRDefault="009F72AC" w:rsidP="009F72AC">
      <w:pPr>
        <w:pStyle w:val="EndNoteBibliography"/>
        <w:spacing w:after="0"/>
        <w:ind w:left="720" w:hanging="720"/>
      </w:pPr>
      <w:r w:rsidRPr="009F72AC">
        <w:t>20.</w:t>
      </w:r>
      <w:r w:rsidRPr="009F72AC">
        <w:tab/>
      </w:r>
      <w:r w:rsidRPr="009F72AC">
        <w:rPr>
          <w:b/>
        </w:rPr>
        <w:t xml:space="preserve">Klindworth A, Pruesse E, Schweer T, Peplies J, Quast C, Horn M, Glockner FO. </w:t>
      </w:r>
      <w:r w:rsidRPr="009F72AC">
        <w:t xml:space="preserve">2013. Evaluation of general 16S ribosomal RNA gene PCR primers for classical and next-generation sequencing-based diversity studies. Nucleic Acids Res </w:t>
      </w:r>
      <w:r w:rsidRPr="009F72AC">
        <w:rPr>
          <w:b/>
        </w:rPr>
        <w:t>41:</w:t>
      </w:r>
      <w:r w:rsidRPr="009F72AC">
        <w:t>e1.</w:t>
      </w:r>
    </w:p>
    <w:p w:rsidR="009F72AC" w:rsidRPr="009F72AC" w:rsidRDefault="009F72AC" w:rsidP="009F72AC">
      <w:pPr>
        <w:pStyle w:val="EndNoteBibliography"/>
        <w:spacing w:after="0"/>
        <w:ind w:left="720" w:hanging="720"/>
      </w:pPr>
      <w:r w:rsidRPr="009F72AC">
        <w:t>21.</w:t>
      </w:r>
      <w:r w:rsidRPr="009F72AC">
        <w:tab/>
      </w:r>
      <w:r w:rsidRPr="009F72AC">
        <w:rPr>
          <w:b/>
        </w:rPr>
        <w:t xml:space="preserve">Kozich JJ, Westcott SL, Baxter NT, Highlander SK, Schloss PD. </w:t>
      </w:r>
      <w:r w:rsidRPr="009F72AC">
        <w:t xml:space="preserve">2013. Development of a dual-index sequencing strategy and curation pipeline for analyzing amplicon sequence data on the MiSeq Illumina sequencing platform. Appl Environ Microbiol </w:t>
      </w:r>
      <w:r w:rsidRPr="009F72AC">
        <w:rPr>
          <w:b/>
        </w:rPr>
        <w:t>79:</w:t>
      </w:r>
      <w:r w:rsidRPr="009F72AC">
        <w:t>5112-5120.</w:t>
      </w:r>
    </w:p>
    <w:p w:rsidR="009F72AC" w:rsidRPr="009F72AC" w:rsidRDefault="009F72AC" w:rsidP="009F72AC">
      <w:pPr>
        <w:pStyle w:val="EndNoteBibliography"/>
        <w:spacing w:after="0"/>
        <w:ind w:left="720" w:hanging="720"/>
      </w:pPr>
      <w:r w:rsidRPr="009F72AC">
        <w:t>22.</w:t>
      </w:r>
      <w:r w:rsidRPr="009F72AC">
        <w:tab/>
      </w:r>
      <w:r w:rsidRPr="009F72AC">
        <w:rPr>
          <w:b/>
        </w:rPr>
        <w:t xml:space="preserve">Schloss PD, Westcott SL, Ryabin T, Hall JR, Hartmann M, Hollister EB, Lesniewski RA, Oakley BB, Parks DH, Robinson CJ, Sahl JW, Stres B, Thallinger GG, Van Horn DJ, Weber CF. </w:t>
      </w:r>
      <w:r w:rsidRPr="009F72AC">
        <w:t xml:space="preserve">2009. Introducing mothur: open-source, platform-independent, community-supported software for describing and comparing microbial communities. Appl Environ Microbiol </w:t>
      </w:r>
      <w:r w:rsidRPr="009F72AC">
        <w:rPr>
          <w:b/>
        </w:rPr>
        <w:t>75:</w:t>
      </w:r>
      <w:r w:rsidRPr="009F72AC">
        <w:t>7537-7541.</w:t>
      </w:r>
    </w:p>
    <w:p w:rsidR="009F72AC" w:rsidRPr="009F72AC" w:rsidRDefault="009F72AC" w:rsidP="009F72AC">
      <w:pPr>
        <w:pStyle w:val="EndNoteBibliography"/>
        <w:spacing w:after="0"/>
        <w:ind w:left="720" w:hanging="720"/>
      </w:pPr>
      <w:r w:rsidRPr="009F72AC">
        <w:t>23.</w:t>
      </w:r>
      <w:r w:rsidRPr="009F72AC">
        <w:tab/>
      </w:r>
      <w:r w:rsidRPr="009F72AC">
        <w:rPr>
          <w:b/>
        </w:rPr>
        <w:t xml:space="preserve">Camarinha-Silva A, Jauregui R, Chaves-Moreno D, Oxley AP, Schaumburg F, Becker K, Wos-Oxley ML, Pieper DH. </w:t>
      </w:r>
      <w:r w:rsidRPr="009F72AC">
        <w:t xml:space="preserve">2014. Comparing the anterior nare bacterial community of two discrete human populations using Illumina amplicon sequencing. Environ Microbiol </w:t>
      </w:r>
      <w:r w:rsidRPr="009F72AC">
        <w:rPr>
          <w:b/>
        </w:rPr>
        <w:t>16:</w:t>
      </w:r>
      <w:r w:rsidRPr="009F72AC">
        <w:t>2939-2952.</w:t>
      </w:r>
    </w:p>
    <w:p w:rsidR="009F72AC" w:rsidRPr="009F72AC" w:rsidRDefault="009F72AC" w:rsidP="009F72AC">
      <w:pPr>
        <w:pStyle w:val="EndNoteBibliography"/>
        <w:spacing w:after="0"/>
        <w:ind w:left="720" w:hanging="720"/>
      </w:pPr>
      <w:r w:rsidRPr="009F72AC">
        <w:t>24.</w:t>
      </w:r>
      <w:r w:rsidRPr="009F72AC">
        <w:tab/>
      </w:r>
      <w:r w:rsidRPr="009F72AC">
        <w:rPr>
          <w:b/>
        </w:rPr>
        <w:t xml:space="preserve">Shungu D, Valiant M, Tutlane V, Weinberg E, Weissberger B, Koupal L, Gadebusch H, Stapley E. </w:t>
      </w:r>
      <w:r w:rsidRPr="009F72AC">
        <w:t xml:space="preserve">1983. GELRITE as an Agar Substitute in Bacteriological Media. Appl Environ Microbiol </w:t>
      </w:r>
      <w:r w:rsidRPr="009F72AC">
        <w:rPr>
          <w:b/>
        </w:rPr>
        <w:t>46:</w:t>
      </w:r>
      <w:r w:rsidRPr="009F72AC">
        <w:t>840-845.</w:t>
      </w:r>
    </w:p>
    <w:p w:rsidR="009F72AC" w:rsidRPr="009F72AC" w:rsidRDefault="009F72AC" w:rsidP="009F72AC">
      <w:pPr>
        <w:pStyle w:val="EndNoteBibliography"/>
        <w:spacing w:after="0"/>
        <w:ind w:left="720" w:hanging="720"/>
      </w:pPr>
      <w:r w:rsidRPr="009F72AC">
        <w:t>25.</w:t>
      </w:r>
      <w:r w:rsidRPr="009F72AC">
        <w:tab/>
      </w:r>
      <w:r w:rsidRPr="009F72AC">
        <w:rPr>
          <w:b/>
        </w:rPr>
        <w:t xml:space="preserve">Heuer H, Krsek M, Baker P, Smalla K, Wellington EM. </w:t>
      </w:r>
      <w:r w:rsidRPr="009F72AC">
        <w:t xml:space="preserve">1997. Analysis of actinomycete communities by specific amplification of genes encoding 16S rRNA and gel-electrophoretic separation in denaturing gradients. Appl Environ Microbiol </w:t>
      </w:r>
      <w:r w:rsidRPr="009F72AC">
        <w:rPr>
          <w:b/>
        </w:rPr>
        <w:t>63:</w:t>
      </w:r>
      <w:r w:rsidRPr="009F72AC">
        <w:t>3233-3241.</w:t>
      </w:r>
    </w:p>
    <w:p w:rsidR="009F72AC" w:rsidRPr="009F72AC" w:rsidRDefault="009F72AC" w:rsidP="009F72AC">
      <w:pPr>
        <w:pStyle w:val="EndNoteBibliography"/>
        <w:spacing w:after="0"/>
        <w:ind w:left="720" w:hanging="720"/>
      </w:pPr>
      <w:r w:rsidRPr="009F72AC">
        <w:t>26.</w:t>
      </w:r>
      <w:r w:rsidRPr="009F72AC">
        <w:tab/>
      </w:r>
      <w:r w:rsidRPr="009F72AC">
        <w:rPr>
          <w:b/>
        </w:rPr>
        <w:t xml:space="preserve">Spilker T, Vandamme P, Lipuma JJ. </w:t>
      </w:r>
      <w:r w:rsidRPr="009F72AC">
        <w:t xml:space="preserve">2012. A multilocus sequence typing scheme implies population structure and reveals several putative novel Achromobacter species. J Clin Microbiol </w:t>
      </w:r>
      <w:r w:rsidRPr="009F72AC">
        <w:rPr>
          <w:b/>
        </w:rPr>
        <w:t>50:</w:t>
      </w:r>
      <w:r w:rsidRPr="009F72AC">
        <w:t>3010-3015.</w:t>
      </w:r>
    </w:p>
    <w:p w:rsidR="009F72AC" w:rsidRPr="009F72AC" w:rsidRDefault="009F72AC" w:rsidP="009F72AC">
      <w:pPr>
        <w:pStyle w:val="EndNoteBibliography"/>
        <w:spacing w:after="0"/>
        <w:ind w:left="720" w:hanging="720"/>
      </w:pPr>
      <w:r w:rsidRPr="009F72AC">
        <w:t>27.</w:t>
      </w:r>
      <w:r w:rsidRPr="009F72AC">
        <w:tab/>
      </w:r>
      <w:r w:rsidRPr="009F72AC">
        <w:rPr>
          <w:b/>
        </w:rPr>
        <w:t xml:space="preserve">Warnes GR BB, Bonebakker L, Gentleman R, Huber W, Liaw A, Lumley T, Maechler M, Magnusson A, Moeller S, Schwartz M, Venables B. </w:t>
      </w:r>
      <w:r w:rsidRPr="009F72AC">
        <w:t>2012. gplots: various R programming tools for plotting data.</w:t>
      </w:r>
    </w:p>
    <w:p w:rsidR="009F72AC" w:rsidRPr="009F72AC" w:rsidRDefault="009F72AC" w:rsidP="009F72AC">
      <w:pPr>
        <w:pStyle w:val="EndNoteBibliography"/>
        <w:ind w:left="720" w:hanging="720"/>
      </w:pPr>
      <w:r w:rsidRPr="009F72AC">
        <w:t>28.</w:t>
      </w:r>
      <w:r w:rsidRPr="009F72AC">
        <w:tab/>
      </w:r>
      <w:r w:rsidRPr="009F72AC">
        <w:rPr>
          <w:b/>
        </w:rPr>
        <w:t xml:space="preserve">Rendulic S, Jagtap P, Rosinus A, Eppinger M, Baar C, Lanz C, Keller H, Lambert C, Evans KJ, Goesmann A, Meyer F, Sockett RE, Schuster SC. </w:t>
      </w:r>
      <w:r w:rsidRPr="009F72AC">
        <w:t xml:space="preserve">2004. A predator unmasked: life cycle of Bdellovibrio bacteriovorus from a genomic perspective. Science </w:t>
      </w:r>
      <w:r w:rsidRPr="009F72AC">
        <w:rPr>
          <w:b/>
        </w:rPr>
        <w:t>303:</w:t>
      </w:r>
      <w:r w:rsidRPr="009F72AC">
        <w:t>689-692.</w:t>
      </w:r>
    </w:p>
    <w:p w:rsidR="00B56F04" w:rsidRPr="00F9134A" w:rsidRDefault="001E5F47" w:rsidP="00F9134A">
      <w:pPr>
        <w:autoSpaceDE w:val="0"/>
        <w:autoSpaceDN w:val="0"/>
        <w:adjustRightInd w:val="0"/>
        <w:spacing w:after="0" w:line="480" w:lineRule="auto"/>
        <w:rPr>
          <w:rFonts w:cs="Times New Roman"/>
          <w:color w:val="1A1A1A"/>
        </w:rPr>
      </w:pPr>
      <w:r w:rsidRPr="003920C5">
        <w:rPr>
          <w:rFonts w:cs="Times New Roman"/>
          <w:b/>
          <w:sz w:val="24"/>
          <w:szCs w:val="24"/>
          <w:u w:val="single"/>
          <w:lang w:val="en-US"/>
        </w:rPr>
        <w:fldChar w:fldCharType="end"/>
      </w:r>
    </w:p>
    <w:sectPr w:rsidR="00B56F04" w:rsidRPr="00F9134A" w:rsidSect="001C0A49">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CC9" w:rsidRDefault="00484CC9" w:rsidP="0041417B">
      <w:pPr>
        <w:spacing w:after="0" w:line="240" w:lineRule="auto"/>
      </w:pPr>
      <w:r>
        <w:separator/>
      </w:r>
    </w:p>
  </w:endnote>
  <w:endnote w:type="continuationSeparator" w:id="0">
    <w:p w:rsidR="00484CC9" w:rsidRDefault="00484CC9" w:rsidP="0041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STIXGeneral">
    <w:altName w:val="Malgun Gothic"/>
    <w:panose1 w:val="00000000000000000000"/>
    <w:charset w:val="81"/>
    <w:family w:val="auto"/>
    <w:notTrueType/>
    <w:pitch w:val="default"/>
    <w:sig w:usb0="00000000"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AdvTT5235d5a9">
    <w:panose1 w:val="00000000000000000000"/>
    <w:charset w:val="00"/>
    <w:family w:val="roman"/>
    <w:notTrueType/>
    <w:pitch w:val="default"/>
    <w:sig w:usb0="00000003" w:usb1="00000000" w:usb2="00000000" w:usb3="00000000" w:csb0="00000001" w:csb1="00000000"/>
  </w:font>
  <w:font w:name="AdvTT5235d5a9+03">
    <w:altName w:val="Times New Roman"/>
    <w:panose1 w:val="00000000000000000000"/>
    <w:charset w:val="A1"/>
    <w:family w:val="auto"/>
    <w:notTrueType/>
    <w:pitch w:val="default"/>
    <w:sig w:usb0="00000081" w:usb1="00000000" w:usb2="00000000" w:usb3="00000000" w:csb0="00000008" w:csb1="00000000"/>
  </w:font>
  <w:font w:name="AdvTT5235d5a9+fb">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CC9" w:rsidRDefault="00484CC9" w:rsidP="0041417B">
      <w:pPr>
        <w:spacing w:after="0" w:line="240" w:lineRule="auto"/>
      </w:pPr>
      <w:r>
        <w:separator/>
      </w:r>
    </w:p>
  </w:footnote>
  <w:footnote w:type="continuationSeparator" w:id="0">
    <w:p w:rsidR="00484CC9" w:rsidRDefault="00484CC9" w:rsidP="0041417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Dumolin">
    <w15:presenceInfo w15:providerId="AD" w15:userId="S-1-5-21-4030456262-320625612-449655040-72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Environ Microbi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v9r9velrf528exsr5x02xhatz0dwvtwv5w&quot;&gt;Isolation paper&lt;record-ids&gt;&lt;item&gt;1&lt;/item&gt;&lt;item&gt;2&lt;/item&gt;&lt;item&gt;3&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8&lt;/item&gt;&lt;item&gt;29&lt;/item&gt;&lt;item&gt;30&lt;/item&gt;&lt;item&gt;32&lt;/item&gt;&lt;item&gt;33&lt;/item&gt;&lt;item&gt;34&lt;/item&gt;&lt;item&gt;35&lt;/item&gt;&lt;item&gt;36&lt;/item&gt;&lt;item&gt;37&lt;/item&gt;&lt;item&gt;38&lt;/item&gt;&lt;/record-ids&gt;&lt;/item&gt;&lt;/Libraries&gt;"/>
  </w:docVars>
  <w:rsids>
    <w:rsidRoot w:val="00D00626"/>
    <w:rsid w:val="0000011F"/>
    <w:rsid w:val="00002B57"/>
    <w:rsid w:val="00002CF0"/>
    <w:rsid w:val="00006CD1"/>
    <w:rsid w:val="00011AA4"/>
    <w:rsid w:val="00017B69"/>
    <w:rsid w:val="00022DFE"/>
    <w:rsid w:val="0002452E"/>
    <w:rsid w:val="000268AD"/>
    <w:rsid w:val="00027C84"/>
    <w:rsid w:val="00033113"/>
    <w:rsid w:val="00037AA2"/>
    <w:rsid w:val="00042782"/>
    <w:rsid w:val="0005027A"/>
    <w:rsid w:val="00052D73"/>
    <w:rsid w:val="00053180"/>
    <w:rsid w:val="000538DF"/>
    <w:rsid w:val="00055FF2"/>
    <w:rsid w:val="00056BD5"/>
    <w:rsid w:val="000670B0"/>
    <w:rsid w:val="00076B71"/>
    <w:rsid w:val="000810C1"/>
    <w:rsid w:val="00086958"/>
    <w:rsid w:val="000874AA"/>
    <w:rsid w:val="00087C26"/>
    <w:rsid w:val="00094C01"/>
    <w:rsid w:val="00096775"/>
    <w:rsid w:val="000A0DAC"/>
    <w:rsid w:val="000A1D28"/>
    <w:rsid w:val="000A6D19"/>
    <w:rsid w:val="000C0AF2"/>
    <w:rsid w:val="000C183A"/>
    <w:rsid w:val="000C6B75"/>
    <w:rsid w:val="000D4FE4"/>
    <w:rsid w:val="000D58FB"/>
    <w:rsid w:val="000E0802"/>
    <w:rsid w:val="000E6195"/>
    <w:rsid w:val="000F1A04"/>
    <w:rsid w:val="000F1C0D"/>
    <w:rsid w:val="000F72B0"/>
    <w:rsid w:val="000F785C"/>
    <w:rsid w:val="001024EF"/>
    <w:rsid w:val="00103E9D"/>
    <w:rsid w:val="001043DC"/>
    <w:rsid w:val="00111C33"/>
    <w:rsid w:val="0011249D"/>
    <w:rsid w:val="00116325"/>
    <w:rsid w:val="00135A03"/>
    <w:rsid w:val="00142A2A"/>
    <w:rsid w:val="00142B43"/>
    <w:rsid w:val="001533E6"/>
    <w:rsid w:val="00154FB6"/>
    <w:rsid w:val="0015687D"/>
    <w:rsid w:val="00156C82"/>
    <w:rsid w:val="00156DC0"/>
    <w:rsid w:val="00167C1D"/>
    <w:rsid w:val="00171061"/>
    <w:rsid w:val="001716B5"/>
    <w:rsid w:val="0017542E"/>
    <w:rsid w:val="0017613C"/>
    <w:rsid w:val="00180EBA"/>
    <w:rsid w:val="00184D17"/>
    <w:rsid w:val="001906CB"/>
    <w:rsid w:val="00192DE4"/>
    <w:rsid w:val="001959FA"/>
    <w:rsid w:val="001A249D"/>
    <w:rsid w:val="001A259B"/>
    <w:rsid w:val="001A49BF"/>
    <w:rsid w:val="001A7E8A"/>
    <w:rsid w:val="001B1784"/>
    <w:rsid w:val="001B3A00"/>
    <w:rsid w:val="001B404C"/>
    <w:rsid w:val="001C0A49"/>
    <w:rsid w:val="001C1D30"/>
    <w:rsid w:val="001C3498"/>
    <w:rsid w:val="001C7389"/>
    <w:rsid w:val="001D2DFD"/>
    <w:rsid w:val="001D31CE"/>
    <w:rsid w:val="001D6EAC"/>
    <w:rsid w:val="001E37A4"/>
    <w:rsid w:val="001E5F47"/>
    <w:rsid w:val="001F033A"/>
    <w:rsid w:val="0020031D"/>
    <w:rsid w:val="0020073C"/>
    <w:rsid w:val="0020202B"/>
    <w:rsid w:val="002027B2"/>
    <w:rsid w:val="00203464"/>
    <w:rsid w:val="0020348B"/>
    <w:rsid w:val="0021731E"/>
    <w:rsid w:val="00223689"/>
    <w:rsid w:val="00226568"/>
    <w:rsid w:val="00234BB1"/>
    <w:rsid w:val="00235C14"/>
    <w:rsid w:val="0023698C"/>
    <w:rsid w:val="00236ED4"/>
    <w:rsid w:val="002371F6"/>
    <w:rsid w:val="00240234"/>
    <w:rsid w:val="002403E4"/>
    <w:rsid w:val="00245420"/>
    <w:rsid w:val="002464E2"/>
    <w:rsid w:val="0025480D"/>
    <w:rsid w:val="00254E39"/>
    <w:rsid w:val="002558B1"/>
    <w:rsid w:val="0025646C"/>
    <w:rsid w:val="0026174A"/>
    <w:rsid w:val="00261AB9"/>
    <w:rsid w:val="00261C61"/>
    <w:rsid w:val="00262F2B"/>
    <w:rsid w:val="00263611"/>
    <w:rsid w:val="002750C0"/>
    <w:rsid w:val="0027744F"/>
    <w:rsid w:val="002854A0"/>
    <w:rsid w:val="00285B1A"/>
    <w:rsid w:val="00287CB1"/>
    <w:rsid w:val="00292D61"/>
    <w:rsid w:val="00295A85"/>
    <w:rsid w:val="00297FB6"/>
    <w:rsid w:val="002A2294"/>
    <w:rsid w:val="002A3C2E"/>
    <w:rsid w:val="002B530A"/>
    <w:rsid w:val="002C0427"/>
    <w:rsid w:val="002C5980"/>
    <w:rsid w:val="002C65FB"/>
    <w:rsid w:val="002D174C"/>
    <w:rsid w:val="002D3B94"/>
    <w:rsid w:val="002D518D"/>
    <w:rsid w:val="002E162F"/>
    <w:rsid w:val="002E232B"/>
    <w:rsid w:val="003018AF"/>
    <w:rsid w:val="0030266D"/>
    <w:rsid w:val="003029A1"/>
    <w:rsid w:val="00305C98"/>
    <w:rsid w:val="00307A6E"/>
    <w:rsid w:val="00313C3D"/>
    <w:rsid w:val="00313E97"/>
    <w:rsid w:val="00315A8B"/>
    <w:rsid w:val="0032139B"/>
    <w:rsid w:val="00322561"/>
    <w:rsid w:val="0032359D"/>
    <w:rsid w:val="00325686"/>
    <w:rsid w:val="00326E3E"/>
    <w:rsid w:val="00327197"/>
    <w:rsid w:val="0033115B"/>
    <w:rsid w:val="00332E57"/>
    <w:rsid w:val="00343591"/>
    <w:rsid w:val="00344209"/>
    <w:rsid w:val="00350340"/>
    <w:rsid w:val="00351A4D"/>
    <w:rsid w:val="00351F4C"/>
    <w:rsid w:val="003555E1"/>
    <w:rsid w:val="00360401"/>
    <w:rsid w:val="003613A1"/>
    <w:rsid w:val="00370A61"/>
    <w:rsid w:val="00370C56"/>
    <w:rsid w:val="00377130"/>
    <w:rsid w:val="00377360"/>
    <w:rsid w:val="0038169C"/>
    <w:rsid w:val="00381FDE"/>
    <w:rsid w:val="00385475"/>
    <w:rsid w:val="0038632F"/>
    <w:rsid w:val="003909A2"/>
    <w:rsid w:val="00392016"/>
    <w:rsid w:val="003920C5"/>
    <w:rsid w:val="00397ECA"/>
    <w:rsid w:val="003A04C2"/>
    <w:rsid w:val="003A401F"/>
    <w:rsid w:val="003A6477"/>
    <w:rsid w:val="003B4992"/>
    <w:rsid w:val="003B4B2A"/>
    <w:rsid w:val="003B6C86"/>
    <w:rsid w:val="003C2D49"/>
    <w:rsid w:val="003C4977"/>
    <w:rsid w:val="003D0EF9"/>
    <w:rsid w:val="003D1F55"/>
    <w:rsid w:val="003D596E"/>
    <w:rsid w:val="003D5F3D"/>
    <w:rsid w:val="003D709A"/>
    <w:rsid w:val="003E2609"/>
    <w:rsid w:val="003E2CBC"/>
    <w:rsid w:val="003E6EC5"/>
    <w:rsid w:val="003F29C3"/>
    <w:rsid w:val="004074B5"/>
    <w:rsid w:val="00407680"/>
    <w:rsid w:val="0041417B"/>
    <w:rsid w:val="00414FEA"/>
    <w:rsid w:val="00415987"/>
    <w:rsid w:val="0042100B"/>
    <w:rsid w:val="00421D11"/>
    <w:rsid w:val="00425486"/>
    <w:rsid w:val="0042762E"/>
    <w:rsid w:val="00427C4C"/>
    <w:rsid w:val="00445105"/>
    <w:rsid w:val="00446EDB"/>
    <w:rsid w:val="00455490"/>
    <w:rsid w:val="00467E42"/>
    <w:rsid w:val="00470D0A"/>
    <w:rsid w:val="00471A82"/>
    <w:rsid w:val="004769BC"/>
    <w:rsid w:val="00476B3E"/>
    <w:rsid w:val="00477EFC"/>
    <w:rsid w:val="00480AE7"/>
    <w:rsid w:val="00481E3A"/>
    <w:rsid w:val="00482687"/>
    <w:rsid w:val="00482938"/>
    <w:rsid w:val="00484CC9"/>
    <w:rsid w:val="004879D3"/>
    <w:rsid w:val="00494570"/>
    <w:rsid w:val="004A2967"/>
    <w:rsid w:val="004B1AAA"/>
    <w:rsid w:val="004C2851"/>
    <w:rsid w:val="004D209C"/>
    <w:rsid w:val="004D610F"/>
    <w:rsid w:val="004E1524"/>
    <w:rsid w:val="004E2585"/>
    <w:rsid w:val="004E48E9"/>
    <w:rsid w:val="004E57ED"/>
    <w:rsid w:val="004E6763"/>
    <w:rsid w:val="004F03D1"/>
    <w:rsid w:val="004F058C"/>
    <w:rsid w:val="004F108D"/>
    <w:rsid w:val="004F1DBF"/>
    <w:rsid w:val="004F3F98"/>
    <w:rsid w:val="004F4BDF"/>
    <w:rsid w:val="00500764"/>
    <w:rsid w:val="0050386C"/>
    <w:rsid w:val="005043F1"/>
    <w:rsid w:val="00506E27"/>
    <w:rsid w:val="005077F2"/>
    <w:rsid w:val="005103BA"/>
    <w:rsid w:val="005305F9"/>
    <w:rsid w:val="00533376"/>
    <w:rsid w:val="00541ABE"/>
    <w:rsid w:val="00547308"/>
    <w:rsid w:val="00550A30"/>
    <w:rsid w:val="00550E51"/>
    <w:rsid w:val="00555E24"/>
    <w:rsid w:val="00557D33"/>
    <w:rsid w:val="00557E13"/>
    <w:rsid w:val="00565D99"/>
    <w:rsid w:val="00567109"/>
    <w:rsid w:val="00573B25"/>
    <w:rsid w:val="00574DCE"/>
    <w:rsid w:val="00580DE2"/>
    <w:rsid w:val="00587181"/>
    <w:rsid w:val="00595266"/>
    <w:rsid w:val="0059705F"/>
    <w:rsid w:val="005A66B1"/>
    <w:rsid w:val="005B4EEC"/>
    <w:rsid w:val="005C6921"/>
    <w:rsid w:val="005C7C7A"/>
    <w:rsid w:val="005D03F5"/>
    <w:rsid w:val="005D5D11"/>
    <w:rsid w:val="005E1BE3"/>
    <w:rsid w:val="005E5477"/>
    <w:rsid w:val="005E6739"/>
    <w:rsid w:val="005E7E26"/>
    <w:rsid w:val="005F50B0"/>
    <w:rsid w:val="005F52CD"/>
    <w:rsid w:val="00600C9F"/>
    <w:rsid w:val="006024CA"/>
    <w:rsid w:val="00603046"/>
    <w:rsid w:val="00604FA6"/>
    <w:rsid w:val="00605D89"/>
    <w:rsid w:val="00610C4F"/>
    <w:rsid w:val="00612E79"/>
    <w:rsid w:val="0062019E"/>
    <w:rsid w:val="00625660"/>
    <w:rsid w:val="00631829"/>
    <w:rsid w:val="006326D9"/>
    <w:rsid w:val="00634F2A"/>
    <w:rsid w:val="0064463D"/>
    <w:rsid w:val="00645019"/>
    <w:rsid w:val="006505D3"/>
    <w:rsid w:val="00652D37"/>
    <w:rsid w:val="00654F06"/>
    <w:rsid w:val="00660E94"/>
    <w:rsid w:val="006655DD"/>
    <w:rsid w:val="00670EB5"/>
    <w:rsid w:val="00671F6C"/>
    <w:rsid w:val="00675104"/>
    <w:rsid w:val="006751F1"/>
    <w:rsid w:val="00686B9E"/>
    <w:rsid w:val="0069018E"/>
    <w:rsid w:val="00690342"/>
    <w:rsid w:val="006915ED"/>
    <w:rsid w:val="006A394B"/>
    <w:rsid w:val="006B5A40"/>
    <w:rsid w:val="006B611A"/>
    <w:rsid w:val="006C0AF4"/>
    <w:rsid w:val="006D142F"/>
    <w:rsid w:val="006D27BC"/>
    <w:rsid w:val="006D7FB1"/>
    <w:rsid w:val="006E27BA"/>
    <w:rsid w:val="006E5079"/>
    <w:rsid w:val="006E7BE9"/>
    <w:rsid w:val="006F0742"/>
    <w:rsid w:val="006F0F38"/>
    <w:rsid w:val="006F2486"/>
    <w:rsid w:val="006F29CA"/>
    <w:rsid w:val="006F6586"/>
    <w:rsid w:val="0070310E"/>
    <w:rsid w:val="007113DB"/>
    <w:rsid w:val="0071189B"/>
    <w:rsid w:val="007126C5"/>
    <w:rsid w:val="00726DA1"/>
    <w:rsid w:val="007316FF"/>
    <w:rsid w:val="00735EDF"/>
    <w:rsid w:val="00736127"/>
    <w:rsid w:val="00740964"/>
    <w:rsid w:val="00740D91"/>
    <w:rsid w:val="0074205D"/>
    <w:rsid w:val="0074630B"/>
    <w:rsid w:val="00747568"/>
    <w:rsid w:val="007479BA"/>
    <w:rsid w:val="0075239B"/>
    <w:rsid w:val="00761497"/>
    <w:rsid w:val="0076239D"/>
    <w:rsid w:val="00781852"/>
    <w:rsid w:val="007913E3"/>
    <w:rsid w:val="00797811"/>
    <w:rsid w:val="007A3335"/>
    <w:rsid w:val="007A4D1D"/>
    <w:rsid w:val="007B5BAB"/>
    <w:rsid w:val="007B7FD0"/>
    <w:rsid w:val="007D4094"/>
    <w:rsid w:val="007D4CE3"/>
    <w:rsid w:val="007D51B4"/>
    <w:rsid w:val="007E770A"/>
    <w:rsid w:val="007F2824"/>
    <w:rsid w:val="007F2CD0"/>
    <w:rsid w:val="007F60DD"/>
    <w:rsid w:val="007F61EB"/>
    <w:rsid w:val="0080644B"/>
    <w:rsid w:val="00811D1D"/>
    <w:rsid w:val="00812473"/>
    <w:rsid w:val="00815EDC"/>
    <w:rsid w:val="0082277D"/>
    <w:rsid w:val="00824BA3"/>
    <w:rsid w:val="00831832"/>
    <w:rsid w:val="0083270B"/>
    <w:rsid w:val="00835344"/>
    <w:rsid w:val="00840668"/>
    <w:rsid w:val="008451F6"/>
    <w:rsid w:val="0085158A"/>
    <w:rsid w:val="0086124C"/>
    <w:rsid w:val="00861526"/>
    <w:rsid w:val="00861BC5"/>
    <w:rsid w:val="00867C73"/>
    <w:rsid w:val="00871D14"/>
    <w:rsid w:val="008759D7"/>
    <w:rsid w:val="008812CB"/>
    <w:rsid w:val="0088324B"/>
    <w:rsid w:val="008849FE"/>
    <w:rsid w:val="00892629"/>
    <w:rsid w:val="00895042"/>
    <w:rsid w:val="0089515A"/>
    <w:rsid w:val="00895234"/>
    <w:rsid w:val="008958E3"/>
    <w:rsid w:val="008A21C0"/>
    <w:rsid w:val="008A52F4"/>
    <w:rsid w:val="008B3A15"/>
    <w:rsid w:val="008C1A94"/>
    <w:rsid w:val="008C1A95"/>
    <w:rsid w:val="008C411F"/>
    <w:rsid w:val="008D6123"/>
    <w:rsid w:val="008E0A6B"/>
    <w:rsid w:val="008F08B5"/>
    <w:rsid w:val="008F1BF4"/>
    <w:rsid w:val="008F1DA6"/>
    <w:rsid w:val="008F3085"/>
    <w:rsid w:val="008F5A2E"/>
    <w:rsid w:val="00900CD6"/>
    <w:rsid w:val="009053DC"/>
    <w:rsid w:val="00911AF1"/>
    <w:rsid w:val="00913FED"/>
    <w:rsid w:val="0092051D"/>
    <w:rsid w:val="00927E2E"/>
    <w:rsid w:val="009305A3"/>
    <w:rsid w:val="00932A11"/>
    <w:rsid w:val="00933DB6"/>
    <w:rsid w:val="009517E4"/>
    <w:rsid w:val="00970849"/>
    <w:rsid w:val="00970EF9"/>
    <w:rsid w:val="00973F62"/>
    <w:rsid w:val="00976123"/>
    <w:rsid w:val="009843CE"/>
    <w:rsid w:val="0098717A"/>
    <w:rsid w:val="00991BB1"/>
    <w:rsid w:val="0099675D"/>
    <w:rsid w:val="009A2CBD"/>
    <w:rsid w:val="009B27CF"/>
    <w:rsid w:val="009B716B"/>
    <w:rsid w:val="009C00DF"/>
    <w:rsid w:val="009C327E"/>
    <w:rsid w:val="009C3ED2"/>
    <w:rsid w:val="009C5E99"/>
    <w:rsid w:val="009C6814"/>
    <w:rsid w:val="009C7209"/>
    <w:rsid w:val="009C7BAD"/>
    <w:rsid w:val="009D0E8C"/>
    <w:rsid w:val="009E0EE0"/>
    <w:rsid w:val="009E4A8F"/>
    <w:rsid w:val="009E5C25"/>
    <w:rsid w:val="009F344B"/>
    <w:rsid w:val="009F72AC"/>
    <w:rsid w:val="00A02298"/>
    <w:rsid w:val="00A024DF"/>
    <w:rsid w:val="00A03ACC"/>
    <w:rsid w:val="00A063C5"/>
    <w:rsid w:val="00A06A44"/>
    <w:rsid w:val="00A07BB8"/>
    <w:rsid w:val="00A07D69"/>
    <w:rsid w:val="00A16457"/>
    <w:rsid w:val="00A167A1"/>
    <w:rsid w:val="00A32500"/>
    <w:rsid w:val="00A409E4"/>
    <w:rsid w:val="00A43B65"/>
    <w:rsid w:val="00A50FCF"/>
    <w:rsid w:val="00A52A52"/>
    <w:rsid w:val="00A605B7"/>
    <w:rsid w:val="00A62E46"/>
    <w:rsid w:val="00A643A5"/>
    <w:rsid w:val="00A65B1C"/>
    <w:rsid w:val="00A754AB"/>
    <w:rsid w:val="00A8218D"/>
    <w:rsid w:val="00A83AA8"/>
    <w:rsid w:val="00A92F37"/>
    <w:rsid w:val="00A93CFD"/>
    <w:rsid w:val="00A970C5"/>
    <w:rsid w:val="00AA6BDB"/>
    <w:rsid w:val="00AB0200"/>
    <w:rsid w:val="00AB0E9C"/>
    <w:rsid w:val="00AB0F19"/>
    <w:rsid w:val="00AB688F"/>
    <w:rsid w:val="00AC66EF"/>
    <w:rsid w:val="00AD2AD3"/>
    <w:rsid w:val="00AD2C6B"/>
    <w:rsid w:val="00AD48F1"/>
    <w:rsid w:val="00AD6604"/>
    <w:rsid w:val="00AE7C4E"/>
    <w:rsid w:val="00AE7D32"/>
    <w:rsid w:val="00AF0A43"/>
    <w:rsid w:val="00AF269E"/>
    <w:rsid w:val="00B00AE5"/>
    <w:rsid w:val="00B0182B"/>
    <w:rsid w:val="00B049BA"/>
    <w:rsid w:val="00B10C1D"/>
    <w:rsid w:val="00B16E6F"/>
    <w:rsid w:val="00B24972"/>
    <w:rsid w:val="00B24C9E"/>
    <w:rsid w:val="00B350B4"/>
    <w:rsid w:val="00B41448"/>
    <w:rsid w:val="00B4412E"/>
    <w:rsid w:val="00B4569B"/>
    <w:rsid w:val="00B5110A"/>
    <w:rsid w:val="00B52281"/>
    <w:rsid w:val="00B5260F"/>
    <w:rsid w:val="00B55EE5"/>
    <w:rsid w:val="00B56105"/>
    <w:rsid w:val="00B5699F"/>
    <w:rsid w:val="00B56F04"/>
    <w:rsid w:val="00B63128"/>
    <w:rsid w:val="00B64939"/>
    <w:rsid w:val="00B7336F"/>
    <w:rsid w:val="00B741D2"/>
    <w:rsid w:val="00B74DBE"/>
    <w:rsid w:val="00B7581D"/>
    <w:rsid w:val="00B801E3"/>
    <w:rsid w:val="00B82190"/>
    <w:rsid w:val="00B86473"/>
    <w:rsid w:val="00B90FCF"/>
    <w:rsid w:val="00B9595F"/>
    <w:rsid w:val="00B9766B"/>
    <w:rsid w:val="00BA201B"/>
    <w:rsid w:val="00BA2319"/>
    <w:rsid w:val="00BC442F"/>
    <w:rsid w:val="00BC6DC1"/>
    <w:rsid w:val="00BC74C5"/>
    <w:rsid w:val="00BD0315"/>
    <w:rsid w:val="00BD430D"/>
    <w:rsid w:val="00BE0C58"/>
    <w:rsid w:val="00BE5AFB"/>
    <w:rsid w:val="00BF02C2"/>
    <w:rsid w:val="00BF0C4F"/>
    <w:rsid w:val="00BF5133"/>
    <w:rsid w:val="00BF52B4"/>
    <w:rsid w:val="00BF5DFC"/>
    <w:rsid w:val="00BF6C4B"/>
    <w:rsid w:val="00C11CF5"/>
    <w:rsid w:val="00C1701C"/>
    <w:rsid w:val="00C174E6"/>
    <w:rsid w:val="00C21379"/>
    <w:rsid w:val="00C268DE"/>
    <w:rsid w:val="00C27A10"/>
    <w:rsid w:val="00C317C1"/>
    <w:rsid w:val="00C34423"/>
    <w:rsid w:val="00C34CAA"/>
    <w:rsid w:val="00C357A2"/>
    <w:rsid w:val="00C35977"/>
    <w:rsid w:val="00C37112"/>
    <w:rsid w:val="00C40255"/>
    <w:rsid w:val="00C42D83"/>
    <w:rsid w:val="00C45DB7"/>
    <w:rsid w:val="00C47790"/>
    <w:rsid w:val="00C64C25"/>
    <w:rsid w:val="00C66061"/>
    <w:rsid w:val="00C8448B"/>
    <w:rsid w:val="00C87468"/>
    <w:rsid w:val="00C927F8"/>
    <w:rsid w:val="00C97108"/>
    <w:rsid w:val="00CA1527"/>
    <w:rsid w:val="00CA4D6E"/>
    <w:rsid w:val="00CB4357"/>
    <w:rsid w:val="00CB58BB"/>
    <w:rsid w:val="00CC28DF"/>
    <w:rsid w:val="00CD1DE0"/>
    <w:rsid w:val="00CD2136"/>
    <w:rsid w:val="00CE1827"/>
    <w:rsid w:val="00CE1DCA"/>
    <w:rsid w:val="00CF3241"/>
    <w:rsid w:val="00CF33AE"/>
    <w:rsid w:val="00CF3990"/>
    <w:rsid w:val="00CF5973"/>
    <w:rsid w:val="00CF5B3F"/>
    <w:rsid w:val="00CF7F99"/>
    <w:rsid w:val="00D00626"/>
    <w:rsid w:val="00D03B7B"/>
    <w:rsid w:val="00D043AA"/>
    <w:rsid w:val="00D05812"/>
    <w:rsid w:val="00D117E9"/>
    <w:rsid w:val="00D11836"/>
    <w:rsid w:val="00D131AD"/>
    <w:rsid w:val="00D14D06"/>
    <w:rsid w:val="00D233E2"/>
    <w:rsid w:val="00D235BA"/>
    <w:rsid w:val="00D248CB"/>
    <w:rsid w:val="00D25106"/>
    <w:rsid w:val="00D332A9"/>
    <w:rsid w:val="00D41F8B"/>
    <w:rsid w:val="00D42E65"/>
    <w:rsid w:val="00D44037"/>
    <w:rsid w:val="00D45BF7"/>
    <w:rsid w:val="00D45D90"/>
    <w:rsid w:val="00D47018"/>
    <w:rsid w:val="00D56B13"/>
    <w:rsid w:val="00D577C0"/>
    <w:rsid w:val="00D60329"/>
    <w:rsid w:val="00D728DA"/>
    <w:rsid w:val="00D733E6"/>
    <w:rsid w:val="00D815CE"/>
    <w:rsid w:val="00D909E4"/>
    <w:rsid w:val="00DA0913"/>
    <w:rsid w:val="00DA0A94"/>
    <w:rsid w:val="00DA431F"/>
    <w:rsid w:val="00DA5206"/>
    <w:rsid w:val="00DB2CD5"/>
    <w:rsid w:val="00DB6199"/>
    <w:rsid w:val="00DC2BA1"/>
    <w:rsid w:val="00DC4D19"/>
    <w:rsid w:val="00DC5729"/>
    <w:rsid w:val="00DC70CB"/>
    <w:rsid w:val="00DC7157"/>
    <w:rsid w:val="00DD168C"/>
    <w:rsid w:val="00DD7216"/>
    <w:rsid w:val="00DE02FD"/>
    <w:rsid w:val="00DE5B42"/>
    <w:rsid w:val="00DF1EA8"/>
    <w:rsid w:val="00DF1FC3"/>
    <w:rsid w:val="00DF26D8"/>
    <w:rsid w:val="00DF26E4"/>
    <w:rsid w:val="00DF4019"/>
    <w:rsid w:val="00DF43C4"/>
    <w:rsid w:val="00DF63CD"/>
    <w:rsid w:val="00DF658C"/>
    <w:rsid w:val="00E01E6A"/>
    <w:rsid w:val="00E02C22"/>
    <w:rsid w:val="00E10016"/>
    <w:rsid w:val="00E113B5"/>
    <w:rsid w:val="00E157ED"/>
    <w:rsid w:val="00E209C8"/>
    <w:rsid w:val="00E21464"/>
    <w:rsid w:val="00E242F0"/>
    <w:rsid w:val="00E24850"/>
    <w:rsid w:val="00E25D7D"/>
    <w:rsid w:val="00E279B4"/>
    <w:rsid w:val="00E27B26"/>
    <w:rsid w:val="00E35BFE"/>
    <w:rsid w:val="00E43060"/>
    <w:rsid w:val="00E44A4D"/>
    <w:rsid w:val="00E45C8C"/>
    <w:rsid w:val="00E45D62"/>
    <w:rsid w:val="00E503B6"/>
    <w:rsid w:val="00E50D2C"/>
    <w:rsid w:val="00E524B4"/>
    <w:rsid w:val="00E54BBC"/>
    <w:rsid w:val="00E610B6"/>
    <w:rsid w:val="00E6330B"/>
    <w:rsid w:val="00E740FD"/>
    <w:rsid w:val="00E74199"/>
    <w:rsid w:val="00E756E5"/>
    <w:rsid w:val="00E815D7"/>
    <w:rsid w:val="00E842DE"/>
    <w:rsid w:val="00E85A8E"/>
    <w:rsid w:val="00E91DA7"/>
    <w:rsid w:val="00E9210F"/>
    <w:rsid w:val="00E95191"/>
    <w:rsid w:val="00EA0797"/>
    <w:rsid w:val="00EA3841"/>
    <w:rsid w:val="00EA52BF"/>
    <w:rsid w:val="00EB0FF7"/>
    <w:rsid w:val="00EB1676"/>
    <w:rsid w:val="00EB3324"/>
    <w:rsid w:val="00EB48EA"/>
    <w:rsid w:val="00EB6E13"/>
    <w:rsid w:val="00EC1676"/>
    <w:rsid w:val="00EC2DF0"/>
    <w:rsid w:val="00EC5BEA"/>
    <w:rsid w:val="00ED0209"/>
    <w:rsid w:val="00ED06F0"/>
    <w:rsid w:val="00ED1A4B"/>
    <w:rsid w:val="00ED62FC"/>
    <w:rsid w:val="00EE0411"/>
    <w:rsid w:val="00EE294D"/>
    <w:rsid w:val="00EE319B"/>
    <w:rsid w:val="00EE31F0"/>
    <w:rsid w:val="00EE36EA"/>
    <w:rsid w:val="00EE73A9"/>
    <w:rsid w:val="00EF43CB"/>
    <w:rsid w:val="00EF6306"/>
    <w:rsid w:val="00F00176"/>
    <w:rsid w:val="00F0034B"/>
    <w:rsid w:val="00F063FD"/>
    <w:rsid w:val="00F06E70"/>
    <w:rsid w:val="00F22CF3"/>
    <w:rsid w:val="00F25744"/>
    <w:rsid w:val="00F2769A"/>
    <w:rsid w:val="00F37098"/>
    <w:rsid w:val="00F37953"/>
    <w:rsid w:val="00F426F6"/>
    <w:rsid w:val="00F45A20"/>
    <w:rsid w:val="00F51A53"/>
    <w:rsid w:val="00F5313D"/>
    <w:rsid w:val="00F55314"/>
    <w:rsid w:val="00F5797F"/>
    <w:rsid w:val="00F63231"/>
    <w:rsid w:val="00F6386A"/>
    <w:rsid w:val="00F642A0"/>
    <w:rsid w:val="00F66188"/>
    <w:rsid w:val="00F732AF"/>
    <w:rsid w:val="00F76B04"/>
    <w:rsid w:val="00F84392"/>
    <w:rsid w:val="00F9111F"/>
    <w:rsid w:val="00F9134A"/>
    <w:rsid w:val="00F928CE"/>
    <w:rsid w:val="00F97017"/>
    <w:rsid w:val="00FA2281"/>
    <w:rsid w:val="00FA2881"/>
    <w:rsid w:val="00FB1876"/>
    <w:rsid w:val="00FB21B9"/>
    <w:rsid w:val="00FB4C35"/>
    <w:rsid w:val="00FB5852"/>
    <w:rsid w:val="00FC2069"/>
    <w:rsid w:val="00FD063C"/>
    <w:rsid w:val="00FE1DF9"/>
    <w:rsid w:val="00FE462B"/>
    <w:rsid w:val="00FE636E"/>
    <w:rsid w:val="00FF2FBE"/>
    <w:rsid w:val="00FF4880"/>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47C60-92FF-4BFC-8FC5-F3D9632B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6124C"/>
    <w:rPr>
      <w:rFonts w:ascii="Times New Roman" w:hAnsi="Times New Roman"/>
    </w:rPr>
  </w:style>
  <w:style w:type="paragraph" w:styleId="Kop1">
    <w:name w:val="heading 1"/>
    <w:basedOn w:val="Standaard"/>
    <w:link w:val="Kop1Char"/>
    <w:uiPriority w:val="9"/>
    <w:qFormat/>
    <w:rsid w:val="00B56F04"/>
    <w:pPr>
      <w:spacing w:before="100" w:beforeAutospacing="1" w:after="100" w:afterAutospacing="1" w:line="240" w:lineRule="auto"/>
      <w:outlineLvl w:val="0"/>
    </w:pPr>
    <w:rPr>
      <w:rFonts w:eastAsia="Times New Roman" w:cs="Times New Roman"/>
      <w:b/>
      <w:bCs/>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77EFC"/>
    <w:rPr>
      <w:color w:val="0563C1" w:themeColor="hyperlink"/>
      <w:u w:val="single"/>
    </w:rPr>
  </w:style>
  <w:style w:type="character" w:styleId="Regelnummer">
    <w:name w:val="line number"/>
    <w:basedOn w:val="Standaardalinea-lettertype"/>
    <w:uiPriority w:val="99"/>
    <w:semiHidden/>
    <w:unhideWhenUsed/>
    <w:rsid w:val="001C0A49"/>
  </w:style>
  <w:style w:type="paragraph" w:customStyle="1" w:styleId="EndNoteBibliographyTitle">
    <w:name w:val="EndNote Bibliography Title"/>
    <w:basedOn w:val="Standaard"/>
    <w:link w:val="EndNoteBibliographyTitleChar"/>
    <w:rsid w:val="001E5F47"/>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1E5F47"/>
    <w:rPr>
      <w:rFonts w:ascii="Calibri" w:hAnsi="Calibri"/>
      <w:noProof/>
      <w:lang w:val="en-US"/>
    </w:rPr>
  </w:style>
  <w:style w:type="paragraph" w:customStyle="1" w:styleId="EndNoteBibliography">
    <w:name w:val="EndNote Bibliography"/>
    <w:basedOn w:val="Standaard"/>
    <w:link w:val="EndNoteBibliographyChar"/>
    <w:rsid w:val="001E5F47"/>
    <w:pPr>
      <w:spacing w:line="240" w:lineRule="auto"/>
    </w:pPr>
    <w:rPr>
      <w:rFonts w:ascii="Calibri" w:hAnsi="Calibri"/>
      <w:noProof/>
      <w:lang w:val="en-US"/>
    </w:rPr>
  </w:style>
  <w:style w:type="character" w:customStyle="1" w:styleId="EndNoteBibliographyChar">
    <w:name w:val="EndNote Bibliography Char"/>
    <w:basedOn w:val="Standaardalinea-lettertype"/>
    <w:link w:val="EndNoteBibliography"/>
    <w:rsid w:val="001E5F47"/>
    <w:rPr>
      <w:rFonts w:ascii="Calibri" w:hAnsi="Calibri"/>
      <w:noProof/>
      <w:lang w:val="en-US"/>
    </w:rPr>
  </w:style>
  <w:style w:type="paragraph" w:styleId="Normaalweb">
    <w:name w:val="Normal (Web)"/>
    <w:basedOn w:val="Standaard"/>
    <w:uiPriority w:val="99"/>
    <w:semiHidden/>
    <w:unhideWhenUsed/>
    <w:rsid w:val="00A024DF"/>
    <w:pPr>
      <w:spacing w:before="100" w:beforeAutospacing="1" w:after="100" w:afterAutospacing="1" w:line="240" w:lineRule="auto"/>
    </w:pPr>
    <w:rPr>
      <w:rFonts w:eastAsiaTheme="minorEastAsia" w:cs="Times New Roman"/>
      <w:sz w:val="24"/>
      <w:szCs w:val="24"/>
      <w:lang w:eastAsia="nl-BE"/>
    </w:rPr>
  </w:style>
  <w:style w:type="character" w:customStyle="1" w:styleId="apple-converted-space">
    <w:name w:val="apple-converted-space"/>
    <w:basedOn w:val="Standaardalinea-lettertype"/>
    <w:rsid w:val="0032359D"/>
  </w:style>
  <w:style w:type="paragraph" w:styleId="Koptekst">
    <w:name w:val="header"/>
    <w:basedOn w:val="Standaard"/>
    <w:link w:val="KoptekstChar"/>
    <w:uiPriority w:val="99"/>
    <w:unhideWhenUsed/>
    <w:rsid w:val="004141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17B"/>
  </w:style>
  <w:style w:type="paragraph" w:styleId="Voettekst">
    <w:name w:val="footer"/>
    <w:basedOn w:val="Standaard"/>
    <w:link w:val="VoettekstChar"/>
    <w:uiPriority w:val="99"/>
    <w:unhideWhenUsed/>
    <w:rsid w:val="004141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17B"/>
  </w:style>
  <w:style w:type="character" w:customStyle="1" w:styleId="Kop1Char">
    <w:name w:val="Kop 1 Char"/>
    <w:basedOn w:val="Standaardalinea-lettertype"/>
    <w:link w:val="Kop1"/>
    <w:uiPriority w:val="9"/>
    <w:rsid w:val="00B56F04"/>
    <w:rPr>
      <w:rFonts w:ascii="Times New Roman" w:eastAsia="Times New Roman" w:hAnsi="Times New Roman" w:cs="Times New Roman"/>
      <w:b/>
      <w:bCs/>
      <w:kern w:val="36"/>
      <w:sz w:val="48"/>
      <w:szCs w:val="48"/>
      <w:lang w:eastAsia="nl-BE"/>
    </w:rPr>
  </w:style>
  <w:style w:type="character" w:customStyle="1" w:styleId="fn">
    <w:name w:val="fn"/>
    <w:basedOn w:val="Standaardalinea-lettertype"/>
    <w:rsid w:val="0069018E"/>
  </w:style>
  <w:style w:type="paragraph" w:styleId="Ballontekst">
    <w:name w:val="Balloon Text"/>
    <w:basedOn w:val="Standaard"/>
    <w:link w:val="BallontekstChar"/>
    <w:uiPriority w:val="99"/>
    <w:semiHidden/>
    <w:unhideWhenUsed/>
    <w:rsid w:val="00006CD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6CD1"/>
    <w:rPr>
      <w:rFonts w:ascii="Segoe UI" w:hAnsi="Segoe UI" w:cs="Segoe UI"/>
      <w:sz w:val="18"/>
      <w:szCs w:val="18"/>
    </w:rPr>
  </w:style>
  <w:style w:type="character" w:styleId="Verwijzingopmerking">
    <w:name w:val="annotation reference"/>
    <w:basedOn w:val="Standaardalinea-lettertype"/>
    <w:uiPriority w:val="99"/>
    <w:semiHidden/>
    <w:unhideWhenUsed/>
    <w:rsid w:val="00415987"/>
    <w:rPr>
      <w:sz w:val="16"/>
      <w:szCs w:val="16"/>
    </w:rPr>
  </w:style>
  <w:style w:type="paragraph" w:styleId="Tekstopmerking">
    <w:name w:val="annotation text"/>
    <w:basedOn w:val="Standaard"/>
    <w:link w:val="TekstopmerkingChar"/>
    <w:uiPriority w:val="99"/>
    <w:semiHidden/>
    <w:unhideWhenUsed/>
    <w:rsid w:val="0041598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15987"/>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415987"/>
    <w:rPr>
      <w:b/>
      <w:bCs/>
    </w:rPr>
  </w:style>
  <w:style w:type="character" w:customStyle="1" w:styleId="OnderwerpvanopmerkingChar">
    <w:name w:val="Onderwerp van opmerking Char"/>
    <w:basedOn w:val="TekstopmerkingChar"/>
    <w:link w:val="Onderwerpvanopmerking"/>
    <w:uiPriority w:val="99"/>
    <w:semiHidden/>
    <w:rsid w:val="0041598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851122">
      <w:bodyDiv w:val="1"/>
      <w:marLeft w:val="0"/>
      <w:marRight w:val="0"/>
      <w:marTop w:val="0"/>
      <w:marBottom w:val="0"/>
      <w:divBdr>
        <w:top w:val="none" w:sz="0" w:space="0" w:color="auto"/>
        <w:left w:val="none" w:sz="0" w:space="0" w:color="auto"/>
        <w:bottom w:val="none" w:sz="0" w:space="0" w:color="auto"/>
        <w:right w:val="none" w:sz="0" w:space="0" w:color="auto"/>
      </w:divBdr>
    </w:div>
    <w:div w:id="1077629756">
      <w:bodyDiv w:val="1"/>
      <w:marLeft w:val="0"/>
      <w:marRight w:val="0"/>
      <w:marTop w:val="0"/>
      <w:marBottom w:val="0"/>
      <w:divBdr>
        <w:top w:val="none" w:sz="0" w:space="0" w:color="auto"/>
        <w:left w:val="none" w:sz="0" w:space="0" w:color="auto"/>
        <w:bottom w:val="none" w:sz="0" w:space="0" w:color="auto"/>
        <w:right w:val="none" w:sz="0" w:space="0" w:color="auto"/>
      </w:divBdr>
    </w:div>
    <w:div w:id="1477450743">
      <w:bodyDiv w:val="1"/>
      <w:marLeft w:val="0"/>
      <w:marRight w:val="0"/>
      <w:marTop w:val="0"/>
      <w:marBottom w:val="0"/>
      <w:divBdr>
        <w:top w:val="none" w:sz="0" w:space="0" w:color="auto"/>
        <w:left w:val="none" w:sz="0" w:space="0" w:color="auto"/>
        <w:bottom w:val="none" w:sz="0" w:space="0" w:color="auto"/>
        <w:right w:val="none" w:sz="0" w:space="0" w:color="auto"/>
      </w:divBdr>
    </w:div>
    <w:div w:id="17518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F084-D0F7-471B-BB8F-D7E697BC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8170</Words>
  <Characters>46572</Characters>
  <Application>Microsoft Office Word</Application>
  <DocSecurity>0</DocSecurity>
  <Lines>388</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54633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Ehsani</dc:creator>
  <cp:keywords/>
  <dc:description/>
  <cp:lastModifiedBy>Charles Dumolin</cp:lastModifiedBy>
  <cp:revision>7</cp:revision>
  <dcterms:created xsi:type="dcterms:W3CDTF">2017-08-27T20:34:00Z</dcterms:created>
  <dcterms:modified xsi:type="dcterms:W3CDTF">2017-08-28T07:33:00Z</dcterms:modified>
</cp:coreProperties>
</file>